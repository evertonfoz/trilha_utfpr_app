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6637" w14:textId="77777777" w:rsidR="00334448" w:rsidRDefault="00DB3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Identidade visual</w:t>
      </w:r>
    </w:p>
    <w:p w14:paraId="7870FCD5" w14:textId="77777777" w:rsidR="00334448" w:rsidRDefault="00334448">
      <w:pPr>
        <w:jc w:val="center"/>
        <w:rPr>
          <w:b/>
          <w:sz w:val="28"/>
          <w:szCs w:val="28"/>
        </w:rPr>
      </w:pPr>
    </w:p>
    <w:p w14:paraId="21A061B4" w14:textId="17398A5A" w:rsidR="00334448" w:rsidRDefault="00DB392D" w:rsidP="00B11EDC">
      <w:pPr>
        <w:jc w:val="both"/>
        <w:rPr>
          <w:sz w:val="24"/>
          <w:szCs w:val="24"/>
        </w:rPr>
        <w:pPrChange w:id="0" w:author="Everton Coimbra de Araújo" w:date="2020-08-05T11:09:00Z">
          <w:pPr/>
        </w:pPrChange>
      </w:pPr>
      <w:r>
        <w:rPr>
          <w:sz w:val="24"/>
          <w:szCs w:val="24"/>
        </w:rPr>
        <w:t>Por se tratar de um aplicativo infantil é de suma importância a identidade visual</w:t>
      </w:r>
      <w:del w:id="1" w:author="Everton Coimbra de Araújo" w:date="2020-08-05T11:09:00Z">
        <w:r w:rsidDel="00B11EDC">
          <w:rPr>
            <w:sz w:val="24"/>
            <w:szCs w:val="24"/>
          </w:rPr>
          <w:delText>. P</w:delText>
        </w:r>
      </w:del>
      <w:ins w:id="2" w:author="Everton Coimbra de Araújo" w:date="2020-08-05T11:09:00Z">
        <w:r w:rsidR="00B11EDC">
          <w:rPr>
            <w:sz w:val="24"/>
            <w:szCs w:val="24"/>
          </w:rPr>
          <w:t>, p</w:t>
        </w:r>
      </w:ins>
      <w:r>
        <w:rPr>
          <w:sz w:val="24"/>
          <w:szCs w:val="24"/>
        </w:rPr>
        <w:t xml:space="preserve">ois é </w:t>
      </w:r>
      <w:del w:id="3" w:author="Everton Coimbra de Araújo" w:date="2020-08-05T11:09:00Z">
        <w:r w:rsidDel="00B11EDC">
          <w:rPr>
            <w:sz w:val="24"/>
            <w:szCs w:val="24"/>
          </w:rPr>
          <w:delText xml:space="preserve">através </w:delText>
        </w:r>
      </w:del>
      <w:ins w:id="4" w:author="Everton Coimbra de Araújo" w:date="2020-08-05T11:09:00Z">
        <w:r w:rsidR="00B11EDC">
          <w:rPr>
            <w:sz w:val="24"/>
            <w:szCs w:val="24"/>
          </w:rPr>
          <w:t>por meio</w:t>
        </w:r>
        <w:r w:rsidR="00B11EDC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dela que iremos estabelecer o vínculo entre as crianças e o aplicativo do Bosque. Ou seja, é importante fazer com que o produto se torne marcante para os usuá</w:t>
      </w:r>
      <w:r>
        <w:rPr>
          <w:sz w:val="24"/>
          <w:szCs w:val="24"/>
        </w:rPr>
        <w:t>rios, que consiga transmitir a ideia principal, no caso a educação ambiental. Para que isso aconteça, é necessário que o aplicativo traga:</w:t>
      </w:r>
    </w:p>
    <w:p w14:paraId="20D106A4" w14:textId="77777777" w:rsidR="00334448" w:rsidRDefault="00334448">
      <w:pPr>
        <w:rPr>
          <w:sz w:val="24"/>
          <w:szCs w:val="24"/>
        </w:rPr>
      </w:pPr>
    </w:p>
    <w:p w14:paraId="0DF889AA" w14:textId="77777777" w:rsidR="00334448" w:rsidRDefault="00DB392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Muitas cores;</w:t>
      </w:r>
    </w:p>
    <w:p w14:paraId="12C5E832" w14:textId="77777777" w:rsidR="00334448" w:rsidRDefault="00DB392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Seja lúdico;</w:t>
      </w:r>
    </w:p>
    <w:p w14:paraId="4D698ACC" w14:textId="77777777" w:rsidR="00334448" w:rsidRDefault="00DB392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Muita interatividade e jogos;</w:t>
      </w:r>
    </w:p>
    <w:p w14:paraId="64FE9CA2" w14:textId="77777777" w:rsidR="00334448" w:rsidRDefault="00DB392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Praticidade;</w:t>
      </w:r>
    </w:p>
    <w:p w14:paraId="16CBDB9B" w14:textId="77777777" w:rsidR="00334448" w:rsidRDefault="00DB392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Mascote;</w:t>
      </w:r>
    </w:p>
    <w:p w14:paraId="25B47A3D" w14:textId="77777777" w:rsidR="00334448" w:rsidRDefault="00DB392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Logomarca marcante.</w:t>
      </w:r>
    </w:p>
    <w:p w14:paraId="17C24117" w14:textId="77777777" w:rsidR="00334448" w:rsidRDefault="00334448">
      <w:pPr>
        <w:rPr>
          <w:sz w:val="24"/>
          <w:szCs w:val="24"/>
        </w:rPr>
      </w:pPr>
    </w:p>
    <w:p w14:paraId="1247DB69" w14:textId="77777777" w:rsidR="00334448" w:rsidRDefault="00DB392D" w:rsidP="00DB392D">
      <w:pPr>
        <w:jc w:val="both"/>
        <w:rPr>
          <w:sz w:val="24"/>
          <w:szCs w:val="24"/>
        </w:rPr>
        <w:pPrChange w:id="5" w:author="Everton Coimbra de Araújo" w:date="2020-08-05T11:10:00Z">
          <w:pPr/>
        </w:pPrChange>
      </w:pPr>
      <w:r>
        <w:rPr>
          <w:sz w:val="24"/>
          <w:szCs w:val="24"/>
        </w:rPr>
        <w:t>Sendo assim, ger</w:t>
      </w:r>
      <w:r>
        <w:rPr>
          <w:sz w:val="24"/>
          <w:szCs w:val="24"/>
        </w:rPr>
        <w:t xml:space="preserve">ando uma forte sensação de confiabilidade e divertimento, fazendo com que os usuários queiram utilizar o aplicativo cada vez mais. </w:t>
      </w:r>
    </w:p>
    <w:p w14:paraId="69B90CA1" w14:textId="77777777" w:rsidR="00334448" w:rsidRDefault="00334448">
      <w:pPr>
        <w:rPr>
          <w:sz w:val="24"/>
          <w:szCs w:val="24"/>
        </w:rPr>
      </w:pPr>
    </w:p>
    <w:p w14:paraId="7B26733F" w14:textId="77777777" w:rsidR="00334448" w:rsidRDefault="00DB392D" w:rsidP="00DB392D">
      <w:pPr>
        <w:jc w:val="both"/>
        <w:rPr>
          <w:sz w:val="24"/>
          <w:szCs w:val="24"/>
        </w:rPr>
        <w:pPrChange w:id="6" w:author="Everton Coimbra de Araújo" w:date="2020-08-05T11:10:00Z">
          <w:pPr/>
        </w:pPrChange>
      </w:pPr>
      <w:r>
        <w:rPr>
          <w:sz w:val="24"/>
          <w:szCs w:val="24"/>
        </w:rPr>
        <w:t xml:space="preserve">Além do aplicativo ser muito colorido, ele deve passar a sensação das crianças estarem em contato com a natureza. Portanto </w:t>
      </w:r>
      <w:r>
        <w:rPr>
          <w:sz w:val="24"/>
          <w:szCs w:val="24"/>
        </w:rPr>
        <w:t>pensei nas cores: laranja, azul, amarelo, marrom e verde.</w:t>
      </w:r>
    </w:p>
    <w:p w14:paraId="0D203445" w14:textId="77777777" w:rsidR="00334448" w:rsidRDefault="00334448">
      <w:pPr>
        <w:rPr>
          <w:sz w:val="24"/>
          <w:szCs w:val="24"/>
        </w:rPr>
      </w:pPr>
    </w:p>
    <w:p w14:paraId="278202A0" w14:textId="77777777" w:rsidR="00334448" w:rsidRDefault="00DB392D" w:rsidP="00DB392D">
      <w:pPr>
        <w:numPr>
          <w:ilvl w:val="0"/>
          <w:numId w:val="1"/>
        </w:numPr>
        <w:jc w:val="both"/>
        <w:rPr>
          <w:sz w:val="24"/>
          <w:szCs w:val="24"/>
        </w:rPr>
        <w:pPrChange w:id="7" w:author="Everton Coimbra de Araújo" w:date="2020-08-05T11:10:00Z">
          <w:pPr>
            <w:numPr>
              <w:numId w:val="1"/>
            </w:numPr>
            <w:ind w:left="720" w:hanging="360"/>
          </w:pPr>
        </w:pPrChange>
      </w:pPr>
      <w:r>
        <w:rPr>
          <w:sz w:val="24"/>
          <w:szCs w:val="24"/>
        </w:rPr>
        <w:t xml:space="preserve">Laranja (255,140,89): </w:t>
      </w:r>
      <w:r>
        <w:rPr>
          <w:color w:val="222222"/>
          <w:sz w:val="24"/>
          <w:szCs w:val="24"/>
          <w:highlight w:val="white"/>
        </w:rPr>
        <w:t>está associada à criatividade, pois o seu uso desperta a mente e auxilia no processo de assimilação de novas ideias;</w:t>
      </w:r>
    </w:p>
    <w:p w14:paraId="41AB7982" w14:textId="77777777" w:rsidR="00334448" w:rsidRDefault="00DB392D" w:rsidP="00DB392D">
      <w:pPr>
        <w:numPr>
          <w:ilvl w:val="0"/>
          <w:numId w:val="1"/>
        </w:numPr>
        <w:jc w:val="both"/>
        <w:rPr>
          <w:color w:val="222222"/>
          <w:sz w:val="24"/>
          <w:szCs w:val="24"/>
          <w:highlight w:val="white"/>
        </w:rPr>
        <w:pPrChange w:id="8" w:author="Everton Coimbra de Araújo" w:date="2020-08-05T11:10:00Z">
          <w:pPr>
            <w:numPr>
              <w:numId w:val="1"/>
            </w:numPr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</w:rPr>
        <w:t>Azul (129,185,227): está trazendo a ideia de tranquilidade</w:t>
      </w:r>
      <w:r>
        <w:rPr>
          <w:color w:val="222222"/>
          <w:sz w:val="24"/>
          <w:szCs w:val="24"/>
          <w:highlight w:val="white"/>
        </w:rPr>
        <w:t>. Associado com a água e o céu;</w:t>
      </w:r>
    </w:p>
    <w:p w14:paraId="6A6151B5" w14:textId="77777777" w:rsidR="00334448" w:rsidRDefault="00DB392D" w:rsidP="00DB392D">
      <w:pPr>
        <w:numPr>
          <w:ilvl w:val="0"/>
          <w:numId w:val="1"/>
        </w:numPr>
        <w:jc w:val="both"/>
        <w:rPr>
          <w:color w:val="222222"/>
          <w:sz w:val="24"/>
          <w:szCs w:val="24"/>
          <w:highlight w:val="white"/>
        </w:rPr>
        <w:pPrChange w:id="9" w:author="Everton Coimbra de Araújo" w:date="2020-08-05T11:10:00Z">
          <w:pPr>
            <w:numPr>
              <w:numId w:val="1"/>
            </w:numPr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</w:rPr>
        <w:t>Amarelo (255,220,69):  significa luz, calor, descontração, otimismo e alegria. Simboliza o sol, o verão, a prosperidade e a felicidade. É uma cor que desperta a criatividade;</w:t>
      </w:r>
    </w:p>
    <w:p w14:paraId="328872A8" w14:textId="77777777" w:rsidR="00334448" w:rsidRDefault="00DB392D" w:rsidP="00DB392D">
      <w:pPr>
        <w:numPr>
          <w:ilvl w:val="0"/>
          <w:numId w:val="1"/>
        </w:numPr>
        <w:jc w:val="both"/>
        <w:rPr>
          <w:color w:val="222222"/>
          <w:sz w:val="24"/>
          <w:szCs w:val="24"/>
          <w:highlight w:val="white"/>
        </w:rPr>
        <w:pPrChange w:id="10" w:author="Everton Coimbra de Araújo" w:date="2020-08-05T11:10:00Z">
          <w:pPr>
            <w:numPr>
              <w:numId w:val="1"/>
            </w:numPr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</w:rPr>
        <w:t>Marrom (125,73,46): é a cor da terra e da madeira</w:t>
      </w:r>
      <w:r>
        <w:rPr>
          <w:color w:val="222222"/>
          <w:sz w:val="24"/>
          <w:szCs w:val="24"/>
          <w:highlight w:val="white"/>
        </w:rPr>
        <w:t xml:space="preserve"> e por isso está também associada à natureza;</w:t>
      </w:r>
    </w:p>
    <w:p w14:paraId="37A37212" w14:textId="77777777" w:rsidR="00334448" w:rsidRDefault="00DB392D" w:rsidP="00DB392D">
      <w:pPr>
        <w:numPr>
          <w:ilvl w:val="0"/>
          <w:numId w:val="1"/>
        </w:numPr>
        <w:jc w:val="both"/>
        <w:rPr>
          <w:color w:val="222222"/>
          <w:sz w:val="24"/>
          <w:szCs w:val="24"/>
          <w:highlight w:val="white"/>
        </w:rPr>
        <w:pPrChange w:id="11" w:author="Everton Coimbra de Araújo" w:date="2020-08-05T11:10:00Z">
          <w:pPr>
            <w:numPr>
              <w:numId w:val="1"/>
            </w:numPr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</w:rPr>
        <w:t>Verde (134,204,98): é uma cor que também está relacionada à natureza, cujo seu significado é de saúde, vitalidade e juventude. Ele também traz uma sensação calmante.</w:t>
      </w:r>
    </w:p>
    <w:p w14:paraId="145BEA9E" w14:textId="77777777" w:rsidR="00334448" w:rsidRDefault="00DB392D">
      <w:pPr>
        <w:ind w:left="720"/>
        <w:rPr>
          <w:color w:val="222222"/>
          <w:sz w:val="24"/>
          <w:szCs w:val="24"/>
          <w:highlight w:val="white"/>
        </w:rPr>
      </w:pPr>
      <w:r>
        <w:rPr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438F1252" wp14:editId="62BEA7DB">
            <wp:extent cx="5731200" cy="1473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46D37" w14:textId="77777777" w:rsidR="00334448" w:rsidRDefault="00334448">
      <w:pPr>
        <w:ind w:left="720"/>
        <w:rPr>
          <w:color w:val="222222"/>
          <w:sz w:val="24"/>
          <w:szCs w:val="24"/>
          <w:highlight w:val="white"/>
        </w:rPr>
      </w:pPr>
    </w:p>
    <w:p w14:paraId="4D1EAB33" w14:textId="77777777" w:rsidR="00334448" w:rsidRDefault="00334448">
      <w:pPr>
        <w:rPr>
          <w:color w:val="222222"/>
          <w:sz w:val="24"/>
          <w:szCs w:val="24"/>
          <w:highlight w:val="white"/>
        </w:rPr>
      </w:pPr>
    </w:p>
    <w:p w14:paraId="2C9AA3A9" w14:textId="77777777" w:rsidR="00334448" w:rsidRDefault="00DB392D" w:rsidP="00DB392D">
      <w:pPr>
        <w:jc w:val="both"/>
        <w:rPr>
          <w:color w:val="222222"/>
          <w:sz w:val="24"/>
          <w:szCs w:val="24"/>
          <w:highlight w:val="white"/>
        </w:rPr>
        <w:pPrChange w:id="12" w:author="Everton Coimbra de Araújo" w:date="2020-08-05T11:10:00Z">
          <w:pPr/>
        </w:pPrChange>
      </w:pPr>
      <w:r>
        <w:rPr>
          <w:color w:val="222222"/>
          <w:sz w:val="24"/>
          <w:szCs w:val="24"/>
          <w:highlight w:val="white"/>
        </w:rPr>
        <w:lastRenderedPageBreak/>
        <w:t xml:space="preserve">Com relação ao logotipo, </w:t>
      </w:r>
      <w:r w:rsidRPr="00DB392D">
        <w:rPr>
          <w:color w:val="222222"/>
          <w:sz w:val="24"/>
          <w:szCs w:val="24"/>
          <w:highlight w:val="yellow"/>
          <w:rPrChange w:id="13" w:author="Everton Coimbra de Araújo" w:date="2020-08-05T11:10:00Z">
            <w:rPr>
              <w:color w:val="222222"/>
              <w:sz w:val="24"/>
              <w:szCs w:val="24"/>
              <w:highlight w:val="white"/>
            </w:rPr>
          </w:rPrChange>
        </w:rPr>
        <w:t xml:space="preserve">imaginei </w:t>
      </w:r>
      <w:r>
        <w:rPr>
          <w:color w:val="222222"/>
          <w:sz w:val="24"/>
          <w:szCs w:val="24"/>
          <w:highlight w:val="white"/>
        </w:rPr>
        <w:t>ela se</w:t>
      </w:r>
      <w:r>
        <w:rPr>
          <w:color w:val="222222"/>
          <w:sz w:val="24"/>
          <w:szCs w:val="24"/>
          <w:highlight w:val="white"/>
        </w:rPr>
        <w:t xml:space="preserve">ndo uma das espécies de árvores e que no lugar dos frutos ficariam o nome, que ainda será escolhido para o aplicativo. </w:t>
      </w:r>
    </w:p>
    <w:p w14:paraId="438565F5" w14:textId="77777777" w:rsidR="00334448" w:rsidRDefault="00334448">
      <w:pPr>
        <w:rPr>
          <w:color w:val="222222"/>
          <w:sz w:val="24"/>
          <w:szCs w:val="24"/>
          <w:highlight w:val="white"/>
        </w:rPr>
      </w:pPr>
    </w:p>
    <w:p w14:paraId="6FA5407E" w14:textId="77777777" w:rsidR="00334448" w:rsidRDefault="00DB392D" w:rsidP="00DB392D">
      <w:pPr>
        <w:jc w:val="both"/>
        <w:rPr>
          <w:color w:val="222222"/>
          <w:sz w:val="24"/>
          <w:szCs w:val="24"/>
          <w:highlight w:val="white"/>
        </w:rPr>
        <w:pPrChange w:id="14" w:author="Everton Coimbra de Araújo" w:date="2020-08-05T11:11:00Z">
          <w:pPr/>
        </w:pPrChange>
      </w:pPr>
      <w:r>
        <w:rPr>
          <w:color w:val="222222"/>
          <w:sz w:val="24"/>
          <w:szCs w:val="24"/>
          <w:highlight w:val="white"/>
        </w:rPr>
        <w:t xml:space="preserve">Quanto às fontes, achei interessante sugerir estas: </w:t>
      </w:r>
      <w:proofErr w:type="spellStart"/>
      <w:r>
        <w:rPr>
          <w:color w:val="222222"/>
          <w:sz w:val="24"/>
          <w:szCs w:val="24"/>
          <w:highlight w:val="white"/>
        </w:rPr>
        <w:t>Sage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Sans</w:t>
      </w:r>
      <w:proofErr w:type="spellEnd"/>
      <w:r>
        <w:rPr>
          <w:color w:val="222222"/>
          <w:sz w:val="24"/>
          <w:szCs w:val="24"/>
          <w:highlight w:val="white"/>
        </w:rPr>
        <w:t xml:space="preserve">, Patrick </w:t>
      </w:r>
      <w:proofErr w:type="spellStart"/>
      <w:r>
        <w:rPr>
          <w:color w:val="222222"/>
          <w:sz w:val="24"/>
          <w:szCs w:val="24"/>
          <w:highlight w:val="white"/>
        </w:rPr>
        <w:t>Hand</w:t>
      </w:r>
      <w:proofErr w:type="spellEnd"/>
      <w:r>
        <w:rPr>
          <w:color w:val="222222"/>
          <w:sz w:val="24"/>
          <w:szCs w:val="24"/>
          <w:highlight w:val="white"/>
        </w:rPr>
        <w:t xml:space="preserve"> SC, </w:t>
      </w:r>
      <w:proofErr w:type="spellStart"/>
      <w:r>
        <w:rPr>
          <w:color w:val="222222"/>
          <w:sz w:val="24"/>
          <w:szCs w:val="24"/>
          <w:highlight w:val="white"/>
        </w:rPr>
        <w:t>Trebuchet</w:t>
      </w:r>
      <w:proofErr w:type="spellEnd"/>
      <w:r>
        <w:rPr>
          <w:color w:val="222222"/>
          <w:sz w:val="24"/>
          <w:szCs w:val="24"/>
          <w:highlight w:val="white"/>
        </w:rPr>
        <w:t xml:space="preserve"> MS, </w:t>
      </w:r>
      <w:proofErr w:type="spellStart"/>
      <w:r>
        <w:rPr>
          <w:color w:val="222222"/>
          <w:sz w:val="24"/>
          <w:szCs w:val="24"/>
          <w:highlight w:val="white"/>
        </w:rPr>
        <w:t>Exo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Permanent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Marker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Oleander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Cakes</w:t>
      </w:r>
      <w:proofErr w:type="spellEnd"/>
      <w:r>
        <w:rPr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color w:val="222222"/>
          <w:sz w:val="24"/>
          <w:szCs w:val="24"/>
          <w:highlight w:val="white"/>
        </w:rPr>
        <w:t>Ba</w:t>
      </w:r>
      <w:r>
        <w:rPr>
          <w:color w:val="222222"/>
          <w:sz w:val="24"/>
          <w:szCs w:val="24"/>
          <w:highlight w:val="white"/>
        </w:rPr>
        <w:t>kso</w:t>
      </w:r>
      <w:proofErr w:type="spellEnd"/>
      <w:r>
        <w:rPr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color w:val="222222"/>
          <w:sz w:val="24"/>
          <w:szCs w:val="24"/>
          <w:highlight w:val="white"/>
        </w:rPr>
        <w:t>Sapi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31A80F78" w14:textId="77777777" w:rsidR="00334448" w:rsidRDefault="00334448">
      <w:pPr>
        <w:rPr>
          <w:color w:val="222222"/>
          <w:sz w:val="24"/>
          <w:szCs w:val="24"/>
          <w:highlight w:val="white"/>
        </w:rPr>
      </w:pPr>
    </w:p>
    <w:p w14:paraId="17664570" w14:textId="77777777" w:rsidR="00334448" w:rsidRDefault="00DB392D" w:rsidP="00DB392D">
      <w:pPr>
        <w:jc w:val="both"/>
        <w:rPr>
          <w:color w:val="222222"/>
          <w:sz w:val="24"/>
          <w:szCs w:val="24"/>
          <w:highlight w:val="white"/>
        </w:rPr>
        <w:pPrChange w:id="15" w:author="Everton Coimbra de Araújo" w:date="2020-08-05T11:11:00Z">
          <w:pPr/>
        </w:pPrChange>
      </w:pPr>
      <w:r>
        <w:rPr>
          <w:color w:val="222222"/>
          <w:sz w:val="24"/>
          <w:szCs w:val="24"/>
          <w:highlight w:val="white"/>
        </w:rPr>
        <w:t xml:space="preserve">Para finalizar, quanto </w:t>
      </w:r>
      <w:proofErr w:type="gramStart"/>
      <w:r>
        <w:rPr>
          <w:color w:val="222222"/>
          <w:sz w:val="24"/>
          <w:szCs w:val="24"/>
          <w:highlight w:val="white"/>
        </w:rPr>
        <w:t>ao mascote</w:t>
      </w:r>
      <w:proofErr w:type="gramEnd"/>
      <w:r>
        <w:rPr>
          <w:color w:val="222222"/>
          <w:sz w:val="24"/>
          <w:szCs w:val="24"/>
          <w:highlight w:val="white"/>
        </w:rPr>
        <w:t xml:space="preserve">, fiquei </w:t>
      </w:r>
      <w:bookmarkStart w:id="16" w:name="_GoBack"/>
      <w:bookmarkEnd w:id="16"/>
      <w:r>
        <w:rPr>
          <w:color w:val="222222"/>
          <w:sz w:val="24"/>
          <w:szCs w:val="24"/>
          <w:highlight w:val="white"/>
        </w:rPr>
        <w:t>pensando que poderiam ser aves, como por exemplo, arara ou</w:t>
      </w:r>
      <w:r>
        <w:rPr>
          <w:color w:val="222222"/>
          <w:sz w:val="24"/>
          <w:szCs w:val="24"/>
          <w:highlight w:val="white"/>
        </w:rPr>
        <w:t xml:space="preserve"> tucano. Pois além de serem extremamente coloridas, elas possuem uma forte ligação com relação ao bioma brasileiro. </w:t>
      </w:r>
    </w:p>
    <w:p w14:paraId="4982A12B" w14:textId="77777777" w:rsidR="00334448" w:rsidRDefault="00334448">
      <w:pPr>
        <w:rPr>
          <w:color w:val="222222"/>
          <w:sz w:val="28"/>
          <w:szCs w:val="28"/>
          <w:highlight w:val="white"/>
        </w:rPr>
      </w:pPr>
    </w:p>
    <w:p w14:paraId="336DD367" w14:textId="77777777" w:rsidR="00334448" w:rsidRDefault="00334448">
      <w:pPr>
        <w:rPr>
          <w:color w:val="222222"/>
          <w:sz w:val="28"/>
          <w:szCs w:val="28"/>
          <w:highlight w:val="white"/>
        </w:rPr>
      </w:pPr>
    </w:p>
    <w:p w14:paraId="1753D5A9" w14:textId="77777777" w:rsidR="00334448" w:rsidRDefault="00334448">
      <w:pPr>
        <w:rPr>
          <w:color w:val="222222"/>
          <w:sz w:val="28"/>
          <w:szCs w:val="28"/>
          <w:highlight w:val="white"/>
        </w:rPr>
      </w:pPr>
    </w:p>
    <w:p w14:paraId="06387390" w14:textId="77777777" w:rsidR="00334448" w:rsidRDefault="00334448">
      <w:pPr>
        <w:rPr>
          <w:sz w:val="28"/>
          <w:szCs w:val="28"/>
        </w:rPr>
      </w:pPr>
    </w:p>
    <w:p w14:paraId="3EB61382" w14:textId="77777777" w:rsidR="00334448" w:rsidRDefault="00334448">
      <w:pPr>
        <w:rPr>
          <w:sz w:val="28"/>
          <w:szCs w:val="28"/>
        </w:rPr>
      </w:pPr>
    </w:p>
    <w:p w14:paraId="6A1744E8" w14:textId="77777777" w:rsidR="00334448" w:rsidRDefault="00334448">
      <w:pPr>
        <w:ind w:left="720"/>
        <w:rPr>
          <w:sz w:val="24"/>
          <w:szCs w:val="24"/>
        </w:rPr>
      </w:pPr>
    </w:p>
    <w:p w14:paraId="19BB5A97" w14:textId="77777777" w:rsidR="00334448" w:rsidRDefault="00334448">
      <w:pPr>
        <w:rPr>
          <w:sz w:val="24"/>
          <w:szCs w:val="24"/>
        </w:rPr>
      </w:pPr>
    </w:p>
    <w:sectPr w:rsidR="00334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2A3"/>
    <w:multiLevelType w:val="multilevel"/>
    <w:tmpl w:val="C0BC7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8B13D1"/>
    <w:multiLevelType w:val="multilevel"/>
    <w:tmpl w:val="BC9C5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verton Coimbra de Araújo">
    <w15:presenceInfo w15:providerId="Windows Live" w15:userId="a1a4857ca2e3b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48"/>
    <w:rsid w:val="00334448"/>
    <w:rsid w:val="00B11EDC"/>
    <w:rsid w:val="00DB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E3B4"/>
  <w15:docId w15:val="{CC8DE53D-EBA6-4186-8CC0-E5ADFFA7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1E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E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Coimbra de Araújo</dc:creator>
  <cp:lastModifiedBy>Everton Coimbra de Araújo</cp:lastModifiedBy>
  <cp:revision>2</cp:revision>
  <dcterms:created xsi:type="dcterms:W3CDTF">2020-08-05T14:11:00Z</dcterms:created>
  <dcterms:modified xsi:type="dcterms:W3CDTF">2020-08-05T14:11:00Z</dcterms:modified>
</cp:coreProperties>
</file>