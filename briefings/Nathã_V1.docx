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7F32" w14:textId="77777777" w:rsidR="003A364A" w:rsidRPr="003A364A" w:rsidRDefault="003A364A" w:rsidP="0007693F">
      <w:pPr>
        <w:jc w:val="both"/>
        <w:rPr>
          <w:b/>
          <w:sz w:val="32"/>
          <w:szCs w:val="32"/>
        </w:rPr>
        <w:pPrChange w:id="0" w:author="Everton Coimbra de Araújo" w:date="2020-07-27T13:35:00Z">
          <w:pPr/>
        </w:pPrChange>
      </w:pPr>
      <w:r w:rsidRPr="003A364A">
        <w:rPr>
          <w:b/>
          <w:sz w:val="32"/>
          <w:szCs w:val="32"/>
        </w:rPr>
        <w:t>Gestão de projetos – Informações básicas</w:t>
      </w:r>
    </w:p>
    <w:p w14:paraId="72A5820B" w14:textId="77777777" w:rsidR="003A364A" w:rsidRDefault="003A364A" w:rsidP="0007693F">
      <w:pPr>
        <w:jc w:val="both"/>
        <w:rPr>
          <w:b/>
        </w:rPr>
        <w:pPrChange w:id="1" w:author="Everton Coimbra de Araújo" w:date="2020-07-27T13:35:00Z">
          <w:pPr/>
        </w:pPrChange>
      </w:pPr>
      <w:r>
        <w:rPr>
          <w:b/>
        </w:rPr>
        <w:t>Nome do projeto:</w:t>
      </w:r>
      <w:r w:rsidR="00D9046B">
        <w:rPr>
          <w:b/>
        </w:rPr>
        <w:t xml:space="preserve"> </w:t>
      </w:r>
      <w:commentRangeStart w:id="2"/>
      <w:r w:rsidR="00D9046B">
        <w:rPr>
          <w:b/>
        </w:rPr>
        <w:t>App Trilha UTFPR</w:t>
      </w:r>
      <w:commentRangeEnd w:id="2"/>
      <w:r w:rsidR="0007693F">
        <w:rPr>
          <w:rStyle w:val="Refdecomentrio"/>
        </w:rPr>
        <w:commentReference w:id="2"/>
      </w:r>
    </w:p>
    <w:p w14:paraId="527ADAE1" w14:textId="77777777" w:rsidR="003A364A" w:rsidRPr="00DA6F58" w:rsidRDefault="003A364A" w:rsidP="0007693F">
      <w:pPr>
        <w:jc w:val="both"/>
        <w:pPrChange w:id="3" w:author="Everton Coimbra de Araújo" w:date="2020-07-27T13:35:00Z">
          <w:pPr/>
        </w:pPrChange>
      </w:pPr>
      <w:r>
        <w:rPr>
          <w:b/>
        </w:rPr>
        <w:t xml:space="preserve">Data do </w:t>
      </w:r>
      <w:proofErr w:type="spellStart"/>
      <w:r>
        <w:rPr>
          <w:b/>
          <w:i/>
        </w:rPr>
        <w:t>Brief</w:t>
      </w:r>
      <w:proofErr w:type="spellEnd"/>
      <w:r>
        <w:rPr>
          <w:b/>
        </w:rPr>
        <w:t>:</w:t>
      </w:r>
      <w:r w:rsidR="00D9046B">
        <w:rPr>
          <w:b/>
        </w:rPr>
        <w:t xml:space="preserve"> 22/07/2020</w:t>
      </w:r>
      <w:r w:rsidR="00DA6F58">
        <w:t xml:space="preserve"> – reunião via Google Meeting</w:t>
      </w:r>
    </w:p>
    <w:p w14:paraId="4E2BBF61" w14:textId="77777777" w:rsidR="003A364A" w:rsidRPr="00D9046B" w:rsidRDefault="003A364A" w:rsidP="0007693F">
      <w:pPr>
        <w:jc w:val="both"/>
        <w:pPrChange w:id="4" w:author="Everton Coimbra de Araújo" w:date="2020-07-27T13:35:00Z">
          <w:pPr/>
        </w:pPrChange>
      </w:pPr>
      <w:r>
        <w:rPr>
          <w:b/>
        </w:rPr>
        <w:t>Tipo de serviço:</w:t>
      </w:r>
      <w:r w:rsidR="00D9046B">
        <w:rPr>
          <w:b/>
        </w:rPr>
        <w:t xml:space="preserve"> </w:t>
      </w:r>
      <w:r w:rsidR="00D9046B">
        <w:t xml:space="preserve">Desenvolvimento de aplicativo </w:t>
      </w:r>
      <w:r w:rsidR="00D9046B">
        <w:rPr>
          <w:i/>
        </w:rPr>
        <w:t>mobile</w:t>
      </w:r>
      <w:r w:rsidR="00D9046B">
        <w:t xml:space="preserve"> para mapeamento de trilha com foco em Educação Ambiental.</w:t>
      </w:r>
    </w:p>
    <w:p w14:paraId="7F59DDAD" w14:textId="7906270F" w:rsidR="003A364A" w:rsidRPr="00D9046B" w:rsidRDefault="003A364A" w:rsidP="0007693F">
      <w:pPr>
        <w:jc w:val="both"/>
        <w:pPrChange w:id="5" w:author="Everton Coimbra de Araújo" w:date="2020-07-27T13:35:00Z">
          <w:pPr/>
        </w:pPrChange>
      </w:pPr>
      <w:r>
        <w:rPr>
          <w:b/>
        </w:rPr>
        <w:t>Responsável(eis):</w:t>
      </w:r>
      <w:r w:rsidR="00D9046B">
        <w:rPr>
          <w:b/>
        </w:rPr>
        <w:t xml:space="preserve"> </w:t>
      </w:r>
      <w:moveFromRangeStart w:id="6" w:author="Everton Coimbra de Araújo" w:date="2020-07-27T13:33:00Z" w:name="move46749242"/>
      <w:moveFrom w:id="7" w:author="Everton Coimbra de Araújo" w:date="2020-07-27T13:33:00Z">
        <w:r w:rsidR="00D9046B" w:rsidDel="0007693F">
          <w:t>Profº. Dr. Everton C.</w:t>
        </w:r>
        <w:r w:rsidR="00804D87" w:rsidDel="0007693F">
          <w:t xml:space="preserve"> de Araújo,</w:t>
        </w:r>
        <w:r w:rsidR="00D9046B" w:rsidDel="0007693F">
          <w:t xml:space="preserve"> </w:t>
        </w:r>
      </w:moveFrom>
      <w:moveFromRangeEnd w:id="6"/>
      <w:proofErr w:type="spellStart"/>
      <w:r w:rsidR="00D9046B">
        <w:t>Profª</w:t>
      </w:r>
      <w:proofErr w:type="spellEnd"/>
      <w:r w:rsidR="00D9046B">
        <w:t xml:space="preserve">. Drª. Larissa </w:t>
      </w:r>
      <w:r w:rsidR="00804D87">
        <w:t xml:space="preserve">B. C. </w:t>
      </w:r>
      <w:proofErr w:type="spellStart"/>
      <w:r w:rsidR="00D9046B">
        <w:t>Sabbi</w:t>
      </w:r>
      <w:proofErr w:type="spellEnd"/>
      <w:del w:id="8" w:author="Everton Coimbra de Araújo" w:date="2020-07-27T13:33:00Z">
        <w:r w:rsidR="00804D87" w:rsidDel="0007693F">
          <w:delText xml:space="preserve"> e</w:delText>
        </w:r>
      </w:del>
      <w:ins w:id="9" w:author="Everton Coimbra de Araújo" w:date="2020-07-27T13:33:00Z">
        <w:r w:rsidR="0007693F">
          <w:t>,</w:t>
        </w:r>
      </w:ins>
      <w:r w:rsidR="00804D87">
        <w:t xml:space="preserve"> </w:t>
      </w:r>
      <w:proofErr w:type="spellStart"/>
      <w:r w:rsidR="00804D87">
        <w:t>Profª</w:t>
      </w:r>
      <w:proofErr w:type="spellEnd"/>
      <w:r w:rsidR="00804D87">
        <w:t>. Drª. Carla D. Câmara</w:t>
      </w:r>
      <w:ins w:id="10" w:author="Everton Coimbra de Araújo" w:date="2020-07-27T13:33:00Z">
        <w:r w:rsidR="0007693F">
          <w:t xml:space="preserve"> e </w:t>
        </w:r>
      </w:ins>
      <w:moveToRangeStart w:id="11" w:author="Everton Coimbra de Araújo" w:date="2020-07-27T13:33:00Z" w:name="move46749242"/>
      <w:proofErr w:type="spellStart"/>
      <w:moveTo w:id="12" w:author="Everton Coimbra de Araújo" w:date="2020-07-27T13:33:00Z">
        <w:r w:rsidR="0007693F">
          <w:t>Profº</w:t>
        </w:r>
        <w:proofErr w:type="spellEnd"/>
        <w:r w:rsidR="0007693F">
          <w:t>. Dr. Everton C. de Araújo,</w:t>
        </w:r>
      </w:moveTo>
      <w:moveToRangeEnd w:id="11"/>
    </w:p>
    <w:p w14:paraId="359A3633" w14:textId="77777777" w:rsidR="003A364A" w:rsidRPr="003A364A" w:rsidRDefault="003A364A" w:rsidP="0007693F">
      <w:pPr>
        <w:jc w:val="both"/>
        <w:rPr>
          <w:b/>
          <w:sz w:val="32"/>
          <w:szCs w:val="32"/>
        </w:rPr>
        <w:pPrChange w:id="13" w:author="Everton Coimbra de Araújo" w:date="2020-07-27T13:35:00Z">
          <w:pPr/>
        </w:pPrChange>
      </w:pPr>
      <w:r w:rsidRPr="003A364A">
        <w:rPr>
          <w:b/>
          <w:sz w:val="32"/>
          <w:szCs w:val="32"/>
        </w:rPr>
        <w:t>Do que estamos falando?</w:t>
      </w:r>
    </w:p>
    <w:p w14:paraId="781E2235" w14:textId="77777777" w:rsidR="003A364A" w:rsidRDefault="003A364A" w:rsidP="0007693F">
      <w:pPr>
        <w:pStyle w:val="PargrafodaLista"/>
        <w:numPr>
          <w:ilvl w:val="0"/>
          <w:numId w:val="11"/>
        </w:numPr>
        <w:jc w:val="both"/>
        <w:pPrChange w:id="14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>Resumo sobre reunião em prol do desenvolvimento de um aplicativo para Educação Ambiental nas dependências da UTFPR.</w:t>
      </w:r>
    </w:p>
    <w:p w14:paraId="371349BC" w14:textId="77777777" w:rsidR="003A364A" w:rsidRPr="003A364A" w:rsidRDefault="003A364A" w:rsidP="0007693F">
      <w:pPr>
        <w:jc w:val="both"/>
        <w:rPr>
          <w:b/>
          <w:sz w:val="32"/>
          <w:szCs w:val="32"/>
        </w:rPr>
        <w:pPrChange w:id="15" w:author="Everton Coimbra de Araújo" w:date="2020-07-27T13:35:00Z">
          <w:pPr/>
        </w:pPrChange>
      </w:pPr>
      <w:r>
        <w:rPr>
          <w:b/>
          <w:sz w:val="32"/>
          <w:szCs w:val="32"/>
        </w:rPr>
        <w:t>Onde estamos</w:t>
      </w:r>
      <w:r w:rsidRPr="003A364A">
        <w:rPr>
          <w:b/>
          <w:sz w:val="32"/>
          <w:szCs w:val="32"/>
        </w:rPr>
        <w:t>?</w:t>
      </w:r>
    </w:p>
    <w:p w14:paraId="7A007C26" w14:textId="77777777" w:rsidR="003A364A" w:rsidRDefault="003A364A" w:rsidP="0007693F">
      <w:pPr>
        <w:pStyle w:val="PargrafodaLista"/>
        <w:numPr>
          <w:ilvl w:val="0"/>
          <w:numId w:val="11"/>
        </w:numPr>
        <w:jc w:val="both"/>
        <w:pPrChange w:id="16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 xml:space="preserve">Etapa de </w:t>
      </w:r>
      <w:r w:rsidRPr="003A364A">
        <w:rPr>
          <w:i/>
        </w:rPr>
        <w:t>brainstorm</w:t>
      </w:r>
      <w:r>
        <w:t>, planejamento e mapeamento das etapas do projeto, seus componentes e necessidades – no início de tudo.</w:t>
      </w:r>
    </w:p>
    <w:p w14:paraId="7FA7A940" w14:textId="77777777" w:rsidR="00DA6F58" w:rsidRDefault="00DA6F58" w:rsidP="0007693F">
      <w:pPr>
        <w:pStyle w:val="PargrafodaLista"/>
        <w:numPr>
          <w:ilvl w:val="0"/>
          <w:numId w:val="11"/>
        </w:numPr>
        <w:jc w:val="both"/>
        <w:pPrChange w:id="17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>Pessoal de Gestão Ambiental trabalhando com o Jardim Sensorial e o projeto de plantio.</w:t>
      </w:r>
    </w:p>
    <w:p w14:paraId="5E14E85F" w14:textId="77777777" w:rsidR="003A364A" w:rsidRDefault="003A364A" w:rsidP="0007693F">
      <w:pPr>
        <w:jc w:val="both"/>
        <w:rPr>
          <w:b/>
          <w:sz w:val="32"/>
          <w:szCs w:val="32"/>
        </w:rPr>
        <w:pPrChange w:id="18" w:author="Everton Coimbra de Araújo" w:date="2020-07-27T13:35:00Z">
          <w:pPr/>
        </w:pPrChange>
      </w:pPr>
      <w:r>
        <w:rPr>
          <w:b/>
          <w:sz w:val="32"/>
          <w:szCs w:val="32"/>
        </w:rPr>
        <w:t>Objetivos</w:t>
      </w:r>
    </w:p>
    <w:p w14:paraId="6323628B" w14:textId="77777777" w:rsidR="003A364A" w:rsidRDefault="003A364A" w:rsidP="0007693F">
      <w:pPr>
        <w:pStyle w:val="PargrafodaLista"/>
        <w:numPr>
          <w:ilvl w:val="0"/>
          <w:numId w:val="11"/>
        </w:numPr>
        <w:jc w:val="both"/>
        <w:pPrChange w:id="19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 xml:space="preserve">Criação de um aplicativo </w:t>
      </w:r>
      <w:r w:rsidRPr="003A364A">
        <w:rPr>
          <w:i/>
        </w:rPr>
        <w:t>mobile</w:t>
      </w:r>
      <w:r>
        <w:t>, multiplataforma (iOS e Android) para mapear uma trilha feita no Bosque da UTFPR e tornar a experiência interativa.</w:t>
      </w:r>
    </w:p>
    <w:p w14:paraId="5F886D20" w14:textId="77777777" w:rsidR="003A364A" w:rsidRDefault="003A364A" w:rsidP="0007693F">
      <w:pPr>
        <w:pStyle w:val="PargrafodaLista"/>
        <w:numPr>
          <w:ilvl w:val="0"/>
          <w:numId w:val="11"/>
        </w:numPr>
        <w:jc w:val="both"/>
        <w:pPrChange w:id="20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>Fomentar o ensino sobre questões ambientais e salientar a importância do tema.</w:t>
      </w:r>
    </w:p>
    <w:p w14:paraId="0FCF3D6B" w14:textId="77777777" w:rsidR="003A364A" w:rsidRDefault="003A364A" w:rsidP="0007693F">
      <w:pPr>
        <w:pStyle w:val="PargrafodaLista"/>
        <w:numPr>
          <w:ilvl w:val="0"/>
          <w:numId w:val="11"/>
        </w:numPr>
        <w:jc w:val="both"/>
        <w:pPrChange w:id="21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 xml:space="preserve">Desenvolvimento das </w:t>
      </w:r>
      <w:r w:rsidRPr="003A364A">
        <w:rPr>
          <w:i/>
        </w:rPr>
        <w:t>skills</w:t>
      </w:r>
      <w:r>
        <w:t xml:space="preserve"> dos alunos voluntários.</w:t>
      </w:r>
    </w:p>
    <w:p w14:paraId="1C73EEB7" w14:textId="77777777" w:rsidR="00900589" w:rsidRDefault="00900589" w:rsidP="0007693F">
      <w:pPr>
        <w:pStyle w:val="PargrafodaLista"/>
        <w:numPr>
          <w:ilvl w:val="0"/>
          <w:numId w:val="11"/>
        </w:numPr>
        <w:jc w:val="both"/>
        <w:pPrChange w:id="22" w:author="Everton Coimbra de Araújo" w:date="2020-07-27T13:35:00Z">
          <w:pPr>
            <w:pStyle w:val="PargrafodaLista"/>
            <w:numPr>
              <w:numId w:val="11"/>
            </w:numPr>
            <w:ind w:hanging="360"/>
          </w:pPr>
        </w:pPrChange>
      </w:pPr>
      <w:r>
        <w:t>Projetar nas crianças usuárias o sabor pelo aprendizado sobre Meio Ambiente.</w:t>
      </w:r>
    </w:p>
    <w:p w14:paraId="2699A8D7" w14:textId="77777777" w:rsidR="003A364A" w:rsidRDefault="003A364A" w:rsidP="0007693F">
      <w:pPr>
        <w:jc w:val="both"/>
        <w:rPr>
          <w:b/>
          <w:sz w:val="32"/>
          <w:szCs w:val="32"/>
        </w:rPr>
        <w:pPrChange w:id="23" w:author="Everton Coimbra de Araújo" w:date="2020-07-27T13:35:00Z">
          <w:pPr/>
        </w:pPrChange>
      </w:pPr>
      <w:r>
        <w:rPr>
          <w:b/>
          <w:sz w:val="32"/>
          <w:szCs w:val="32"/>
        </w:rPr>
        <w:t>Principal diferencial</w:t>
      </w:r>
    </w:p>
    <w:p w14:paraId="6FEF0915" w14:textId="77777777" w:rsidR="003A364A" w:rsidRDefault="00900589" w:rsidP="0007693F">
      <w:pPr>
        <w:pStyle w:val="PargrafodaLista"/>
        <w:numPr>
          <w:ilvl w:val="0"/>
          <w:numId w:val="12"/>
        </w:numPr>
        <w:jc w:val="both"/>
        <w:pPrChange w:id="24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Associação do aplicativo interativo e chamativo ao ambiente físico florestal da Universidade e ao contexto de jogos e aprendizagem dos participantes.</w:t>
      </w:r>
    </w:p>
    <w:p w14:paraId="403C67AF" w14:textId="77777777" w:rsidR="00DA6F58" w:rsidRDefault="00DA6F58" w:rsidP="0007693F">
      <w:pPr>
        <w:pStyle w:val="PargrafodaLista"/>
        <w:numPr>
          <w:ilvl w:val="0"/>
          <w:numId w:val="12"/>
        </w:numPr>
        <w:jc w:val="both"/>
        <w:pPrChange w:id="25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 xml:space="preserve">Acessibilidade: libras, sistema de </w:t>
      </w:r>
      <w:proofErr w:type="spellStart"/>
      <w:r>
        <w:rPr>
          <w:i/>
        </w:rPr>
        <w:t>talkback</w:t>
      </w:r>
      <w:proofErr w:type="spellEnd"/>
      <w:r>
        <w:t xml:space="preserve">, controle por comando de voz ou </w:t>
      </w:r>
      <w:commentRangeStart w:id="26"/>
      <w:r>
        <w:t>adaptação de cores para daltônicos.</w:t>
      </w:r>
      <w:commentRangeEnd w:id="26"/>
      <w:r w:rsidR="0007693F">
        <w:rPr>
          <w:rStyle w:val="Refdecomentrio"/>
        </w:rPr>
        <w:commentReference w:id="26"/>
      </w:r>
    </w:p>
    <w:p w14:paraId="6862848E" w14:textId="77777777" w:rsidR="00900589" w:rsidRDefault="00900589" w:rsidP="0007693F">
      <w:pPr>
        <w:jc w:val="both"/>
        <w:rPr>
          <w:b/>
          <w:sz w:val="32"/>
          <w:szCs w:val="32"/>
        </w:rPr>
        <w:pPrChange w:id="27" w:author="Everton Coimbra de Araújo" w:date="2020-07-27T13:35:00Z">
          <w:pPr/>
        </w:pPrChange>
      </w:pPr>
      <w:r>
        <w:rPr>
          <w:b/>
          <w:sz w:val="32"/>
          <w:szCs w:val="32"/>
        </w:rPr>
        <w:t>Público-alvo</w:t>
      </w:r>
    </w:p>
    <w:p w14:paraId="26842F94" w14:textId="77777777" w:rsidR="00DA6F58" w:rsidRDefault="00DA6F58" w:rsidP="0007693F">
      <w:pPr>
        <w:pStyle w:val="PargrafodaLista"/>
        <w:numPr>
          <w:ilvl w:val="0"/>
          <w:numId w:val="12"/>
        </w:numPr>
        <w:jc w:val="both"/>
        <w:pPrChange w:id="28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Crianças pequenas – 0 a 5 anos.</w:t>
      </w:r>
    </w:p>
    <w:p w14:paraId="3821FB23" w14:textId="77777777" w:rsidR="00900589" w:rsidRDefault="00900589" w:rsidP="0007693F">
      <w:pPr>
        <w:pStyle w:val="PargrafodaLista"/>
        <w:numPr>
          <w:ilvl w:val="0"/>
          <w:numId w:val="12"/>
        </w:numPr>
        <w:jc w:val="both"/>
        <w:pPrChange w:id="29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Crianças estudantes do Ensino Fundamental 1 das escolas do município</w:t>
      </w:r>
      <w:r w:rsidR="00DA6F58">
        <w:t xml:space="preserve"> – 6 a 12 anos</w:t>
      </w:r>
      <w:r>
        <w:t>.</w:t>
      </w:r>
    </w:p>
    <w:p w14:paraId="0AAC344D" w14:textId="77777777" w:rsidR="00900589" w:rsidRDefault="00900589" w:rsidP="0007693F">
      <w:pPr>
        <w:pStyle w:val="PargrafodaLista"/>
        <w:numPr>
          <w:ilvl w:val="0"/>
          <w:numId w:val="12"/>
        </w:numPr>
        <w:jc w:val="both"/>
        <w:pPrChange w:id="30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Crianças de outras escolas de mesmo nível escolar.</w:t>
      </w:r>
    </w:p>
    <w:p w14:paraId="0B5F2580" w14:textId="77777777" w:rsidR="00900589" w:rsidRDefault="00900589" w:rsidP="0007693F">
      <w:pPr>
        <w:pStyle w:val="PargrafodaLista"/>
        <w:numPr>
          <w:ilvl w:val="0"/>
          <w:numId w:val="12"/>
        </w:numPr>
        <w:jc w:val="both"/>
        <w:pPrChange w:id="31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Estudantes de níveis educacionais diferentes</w:t>
      </w:r>
      <w:r w:rsidR="00DA6F58">
        <w:t xml:space="preserve"> – 13 a 17 anos</w:t>
      </w:r>
      <w:r>
        <w:t>.</w:t>
      </w:r>
    </w:p>
    <w:p w14:paraId="5C2E4377" w14:textId="77777777" w:rsidR="00900589" w:rsidRDefault="00900589" w:rsidP="0007693F">
      <w:pPr>
        <w:pStyle w:val="PargrafodaLista"/>
        <w:numPr>
          <w:ilvl w:val="0"/>
          <w:numId w:val="12"/>
        </w:numPr>
        <w:jc w:val="both"/>
        <w:pPrChange w:id="32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Professores desses alunos.</w:t>
      </w:r>
    </w:p>
    <w:p w14:paraId="75DF0D42" w14:textId="77777777" w:rsidR="00900589" w:rsidRDefault="00900589" w:rsidP="0007693F">
      <w:pPr>
        <w:pStyle w:val="PargrafodaLista"/>
        <w:numPr>
          <w:ilvl w:val="0"/>
          <w:numId w:val="12"/>
        </w:numPr>
        <w:jc w:val="both"/>
        <w:pPrChange w:id="33" w:author="Everton Coimbra de Araújo" w:date="2020-07-27T13:35:00Z">
          <w:pPr>
            <w:pStyle w:val="PargrafodaLista"/>
            <w:numPr>
              <w:numId w:val="12"/>
            </w:numPr>
            <w:ind w:hanging="360"/>
          </w:pPr>
        </w:pPrChange>
      </w:pPr>
      <w:r>
        <w:t>Comunidade de Medianeira.</w:t>
      </w:r>
    </w:p>
    <w:p w14:paraId="090CA5CD" w14:textId="77777777" w:rsidR="00900589" w:rsidRDefault="00900589" w:rsidP="0007693F">
      <w:pPr>
        <w:jc w:val="both"/>
        <w:rPr>
          <w:b/>
          <w:sz w:val="32"/>
          <w:szCs w:val="32"/>
        </w:rPr>
        <w:pPrChange w:id="34" w:author="Everton Coimbra de Araújo" w:date="2020-07-27T13:35:00Z">
          <w:pPr/>
        </w:pPrChange>
      </w:pPr>
      <w:r>
        <w:rPr>
          <w:b/>
          <w:sz w:val="32"/>
          <w:szCs w:val="32"/>
        </w:rPr>
        <w:t>Projetos semelhantes</w:t>
      </w:r>
    </w:p>
    <w:p w14:paraId="454150A9" w14:textId="77777777" w:rsidR="00900589" w:rsidRDefault="00900589" w:rsidP="0007693F">
      <w:pPr>
        <w:pStyle w:val="PargrafodaLista"/>
        <w:numPr>
          <w:ilvl w:val="0"/>
          <w:numId w:val="13"/>
        </w:numPr>
        <w:jc w:val="both"/>
        <w:pPrChange w:id="35" w:author="Everton Coimbra de Araújo" w:date="2020-07-27T13:35:00Z">
          <w:pPr>
            <w:pStyle w:val="PargrafodaLista"/>
            <w:numPr>
              <w:numId w:val="13"/>
            </w:numPr>
            <w:ind w:hanging="360"/>
          </w:pPr>
        </w:pPrChange>
      </w:pPr>
      <w:commentRangeStart w:id="36"/>
      <w:r>
        <w:t>Aplicativo Trilha Animal – Bosque da Ciência – INPA (Instituto Nacional de Pesquisas da Amazônia) e SIDIA (empresa de desenvolvimento);</w:t>
      </w:r>
    </w:p>
    <w:p w14:paraId="75C03D28" w14:textId="77777777" w:rsidR="00900589" w:rsidRDefault="00900589" w:rsidP="0007693F">
      <w:pPr>
        <w:pStyle w:val="PargrafodaLista"/>
        <w:numPr>
          <w:ilvl w:val="0"/>
          <w:numId w:val="13"/>
        </w:numPr>
        <w:jc w:val="both"/>
        <w:pPrChange w:id="37" w:author="Everton Coimbra de Araújo" w:date="2020-07-27T13:35:00Z">
          <w:pPr>
            <w:pStyle w:val="PargrafodaLista"/>
            <w:numPr>
              <w:numId w:val="13"/>
            </w:numPr>
            <w:ind w:hanging="360"/>
          </w:pPr>
        </w:pPrChange>
      </w:pPr>
      <w:r>
        <w:t>Um aplicativo de geolocalização para suportar trilhas ecológicas no Parque Estadual de Dois Irmãos – UFRPE</w:t>
      </w:r>
    </w:p>
    <w:p w14:paraId="6AF71899" w14:textId="77777777" w:rsidR="00900589" w:rsidRDefault="00900589" w:rsidP="0007693F">
      <w:pPr>
        <w:pStyle w:val="PargrafodaLista"/>
        <w:numPr>
          <w:ilvl w:val="1"/>
          <w:numId w:val="13"/>
        </w:numPr>
        <w:jc w:val="both"/>
        <w:pPrChange w:id="38" w:author="Everton Coimbra de Araújo" w:date="2020-07-27T13:35:00Z">
          <w:pPr>
            <w:pStyle w:val="PargrafodaLista"/>
            <w:numPr>
              <w:ilvl w:val="1"/>
              <w:numId w:val="13"/>
            </w:numPr>
            <w:ind w:left="1440" w:hanging="360"/>
          </w:pPr>
        </w:pPrChange>
      </w:pPr>
      <w:r>
        <w:lastRenderedPageBreak/>
        <w:t xml:space="preserve">Link para o TCC do projeto: </w:t>
      </w:r>
      <w:r w:rsidR="0007693F">
        <w:fldChar w:fldCharType="begin"/>
      </w:r>
      <w:r w:rsidR="0007693F">
        <w:instrText xml:space="preserve"> HYPERLINK "http://www.bcc.ufrpe.br/sites/ww3.bcc.ufrpe.br/files/Ivan%20Rodrigues.pdf" </w:instrText>
      </w:r>
      <w:r w:rsidR="0007693F">
        <w:fldChar w:fldCharType="separate"/>
      </w:r>
      <w:r w:rsidRPr="00C861C8">
        <w:rPr>
          <w:rStyle w:val="Hyperlink"/>
        </w:rPr>
        <w:t>http://www.bcc.ufrpe.br/sites/ww3.bcc.ufrpe.br/files/Ivan%20Rodrigues.pdf</w:t>
      </w:r>
      <w:r w:rsidR="0007693F">
        <w:rPr>
          <w:rStyle w:val="Hyperlink"/>
        </w:rPr>
        <w:fldChar w:fldCharType="end"/>
      </w:r>
      <w:r>
        <w:t xml:space="preserve"> </w:t>
      </w:r>
    </w:p>
    <w:p w14:paraId="2477832B" w14:textId="77777777" w:rsidR="00900589" w:rsidRDefault="00900589" w:rsidP="0007693F">
      <w:pPr>
        <w:pStyle w:val="PargrafodaLista"/>
        <w:numPr>
          <w:ilvl w:val="1"/>
          <w:numId w:val="13"/>
        </w:numPr>
        <w:jc w:val="both"/>
        <w:pPrChange w:id="39" w:author="Everton Coimbra de Araújo" w:date="2020-07-27T13:35:00Z">
          <w:pPr>
            <w:pStyle w:val="PargrafodaLista"/>
            <w:numPr>
              <w:ilvl w:val="1"/>
              <w:numId w:val="13"/>
            </w:numPr>
            <w:ind w:left="1440" w:hanging="360"/>
          </w:pPr>
        </w:pPrChange>
      </w:pPr>
      <w:r>
        <w:t xml:space="preserve">Link para o código-fonte no GitHub: </w:t>
      </w:r>
      <w:r w:rsidR="0007693F">
        <w:fldChar w:fldCharType="begin"/>
      </w:r>
      <w:r w:rsidR="0007693F">
        <w:instrText xml:space="preserve"> HYPERLINK "https://github.com/ivankno</w:instrText>
      </w:r>
      <w:r w:rsidR="0007693F">
        <w:instrText xml:space="preserve">w/app-trilhas-interpretativas" </w:instrText>
      </w:r>
      <w:r w:rsidR="0007693F">
        <w:fldChar w:fldCharType="separate"/>
      </w:r>
      <w:r w:rsidRPr="00C861C8">
        <w:rPr>
          <w:rStyle w:val="Hyperlink"/>
        </w:rPr>
        <w:t>https://github.com/ivanknow/app-trilhas-interpretativas</w:t>
      </w:r>
      <w:r w:rsidR="0007693F">
        <w:rPr>
          <w:rStyle w:val="Hyperlink"/>
        </w:rPr>
        <w:fldChar w:fldCharType="end"/>
      </w:r>
      <w:r>
        <w:t xml:space="preserve"> </w:t>
      </w:r>
    </w:p>
    <w:p w14:paraId="17EFDD85" w14:textId="77777777" w:rsidR="00900589" w:rsidRDefault="00900589" w:rsidP="0007693F">
      <w:pPr>
        <w:pStyle w:val="PargrafodaLista"/>
        <w:numPr>
          <w:ilvl w:val="0"/>
          <w:numId w:val="13"/>
        </w:numPr>
        <w:jc w:val="both"/>
        <w:pPrChange w:id="40" w:author="Everton Coimbra de Araújo" w:date="2020-07-27T13:35:00Z">
          <w:pPr>
            <w:pStyle w:val="PargrafodaLista"/>
            <w:numPr>
              <w:numId w:val="13"/>
            </w:numPr>
            <w:ind w:hanging="360"/>
          </w:pPr>
        </w:pPrChange>
      </w:pPr>
      <w:r>
        <w:t xml:space="preserve">Star </w:t>
      </w:r>
      <w:proofErr w:type="spellStart"/>
      <w:r>
        <w:t>Walk</w:t>
      </w:r>
      <w:proofErr w:type="spellEnd"/>
      <w:r>
        <w:t xml:space="preserve"> 2 – aplicativo de mapeamento de estrelas</w:t>
      </w:r>
    </w:p>
    <w:p w14:paraId="6811E313" w14:textId="77777777" w:rsidR="00900589" w:rsidRPr="00900589" w:rsidRDefault="00900589" w:rsidP="0007693F">
      <w:pPr>
        <w:pStyle w:val="PargrafodaLista"/>
        <w:numPr>
          <w:ilvl w:val="1"/>
          <w:numId w:val="13"/>
        </w:numPr>
        <w:jc w:val="both"/>
        <w:pPrChange w:id="41" w:author="Everton Coimbra de Araújo" w:date="2020-07-27T13:35:00Z">
          <w:pPr>
            <w:pStyle w:val="PargrafodaLista"/>
            <w:numPr>
              <w:ilvl w:val="1"/>
              <w:numId w:val="13"/>
            </w:numPr>
            <w:ind w:left="1440" w:hanging="360"/>
          </w:pPr>
        </w:pPrChange>
      </w:pPr>
      <w:r>
        <w:t xml:space="preserve">Link: </w:t>
      </w:r>
      <w:r w:rsidR="0007693F">
        <w:fldChar w:fldCharType="begin"/>
      </w:r>
      <w:r w:rsidR="0007693F">
        <w:instrText xml:space="preserve"> HYPERLINK "https://play.google.com/store/apps/details?id=com.vitotechnology.StarWalk2Free&amp;hl=pt_BR" </w:instrText>
      </w:r>
      <w:r w:rsidR="0007693F">
        <w:fldChar w:fldCharType="separate"/>
      </w:r>
      <w:r w:rsidRPr="00C861C8">
        <w:rPr>
          <w:rStyle w:val="Hyperlink"/>
        </w:rPr>
        <w:t>https://play.google.com/store/apps/details?id=com.vitotechnology.StarWalk2Free&amp;hl=pt_BR</w:t>
      </w:r>
      <w:r w:rsidR="0007693F">
        <w:rPr>
          <w:rStyle w:val="Hyperlink"/>
        </w:rPr>
        <w:fldChar w:fldCharType="end"/>
      </w:r>
      <w:r>
        <w:t xml:space="preserve"> </w:t>
      </w:r>
      <w:commentRangeEnd w:id="36"/>
      <w:r w:rsidR="0007693F">
        <w:rPr>
          <w:rStyle w:val="Refdecomentrio"/>
        </w:rPr>
        <w:commentReference w:id="36"/>
      </w:r>
    </w:p>
    <w:p w14:paraId="11412CBE" w14:textId="77777777" w:rsidR="003A364A" w:rsidRDefault="00900589" w:rsidP="0007693F">
      <w:pPr>
        <w:jc w:val="both"/>
        <w:pPrChange w:id="42" w:author="Everton Coimbra de Araújo" w:date="2020-07-27T13:35:00Z">
          <w:pPr/>
        </w:pPrChange>
      </w:pPr>
      <w:r>
        <w:t>Esses projetos podem servir de base para alguma ideia de geolocalização, identificação de espécimes e elaboração da trilha. Entretanto, eles não visam o público infantil ou estudantil.</w:t>
      </w:r>
    </w:p>
    <w:p w14:paraId="0C5E2A87" w14:textId="77777777" w:rsidR="00900589" w:rsidRDefault="00900589" w:rsidP="0007693F">
      <w:pPr>
        <w:jc w:val="both"/>
        <w:rPr>
          <w:b/>
          <w:sz w:val="32"/>
          <w:szCs w:val="32"/>
        </w:rPr>
        <w:pPrChange w:id="43" w:author="Everton Coimbra de Araújo" w:date="2020-07-27T13:35:00Z">
          <w:pPr/>
        </w:pPrChange>
      </w:pPr>
      <w:r>
        <w:rPr>
          <w:b/>
          <w:sz w:val="32"/>
          <w:szCs w:val="32"/>
        </w:rPr>
        <w:t>Descrição do trabalho</w:t>
      </w:r>
    </w:p>
    <w:p w14:paraId="139224AF" w14:textId="77777777" w:rsidR="00900589" w:rsidRDefault="00900589" w:rsidP="0007693F">
      <w:pPr>
        <w:jc w:val="both"/>
        <w:pPrChange w:id="44" w:author="Everton Coimbra de Araújo" w:date="2020-07-27T13:35:00Z">
          <w:pPr/>
        </w:pPrChange>
      </w:pPr>
      <w:r>
        <w:rPr>
          <w:b/>
          <w:sz w:val="32"/>
          <w:szCs w:val="32"/>
        </w:rPr>
        <w:tab/>
      </w:r>
      <w:r>
        <w:t xml:space="preserve">Desenvolvimento de um aplicativo </w:t>
      </w:r>
      <w:r>
        <w:rPr>
          <w:i/>
        </w:rPr>
        <w:t>mobile</w:t>
      </w:r>
      <w:r>
        <w:t xml:space="preserve">, para as plataformas iOS e Android, utilizando a tecnologia </w:t>
      </w:r>
      <w:proofErr w:type="spellStart"/>
      <w:r>
        <w:t>Flutter</w:t>
      </w:r>
      <w:proofErr w:type="spellEnd"/>
      <w:r>
        <w:t xml:space="preserve">, da Google, e princípios do Desenvolvimento de </w:t>
      </w:r>
      <w:r>
        <w:rPr>
          <w:i/>
        </w:rPr>
        <w:t>Software</w:t>
      </w:r>
      <w:r>
        <w:t xml:space="preserve">,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Experience</w:t>
      </w:r>
      <w:r>
        <w:t xml:space="preserve"> (UX), do </w:t>
      </w:r>
      <w:r>
        <w:rPr>
          <w:i/>
        </w:rPr>
        <w:t xml:space="preserve">Clean </w:t>
      </w:r>
      <w:proofErr w:type="spellStart"/>
      <w:r>
        <w:rPr>
          <w:i/>
        </w:rPr>
        <w:t>Code</w:t>
      </w:r>
      <w:proofErr w:type="spellEnd"/>
      <w:r>
        <w:t xml:space="preserve"> e </w:t>
      </w:r>
      <w:r>
        <w:rPr>
          <w:i/>
        </w:rPr>
        <w:t xml:space="preserve">Clean </w:t>
      </w:r>
      <w:proofErr w:type="spellStart"/>
      <w:r>
        <w:rPr>
          <w:i/>
        </w:rPr>
        <w:t>Architecture</w:t>
      </w:r>
      <w:proofErr w:type="spellEnd"/>
      <w:r>
        <w:t xml:space="preserve"> e da Realização de Testes.</w:t>
      </w:r>
    </w:p>
    <w:p w14:paraId="6896046B" w14:textId="6AAB90FD" w:rsidR="00900589" w:rsidRDefault="00900589" w:rsidP="0007693F">
      <w:pPr>
        <w:jc w:val="both"/>
        <w:pPrChange w:id="45" w:author="Everton Coimbra de Araújo" w:date="2020-07-27T13:35:00Z">
          <w:pPr/>
        </w:pPrChange>
      </w:pPr>
      <w:r>
        <w:tab/>
        <w:t xml:space="preserve">O processo envolverá a criação da ideia, da identidade visual </w:t>
      </w:r>
      <w:del w:id="46" w:author="Everton Coimbra de Araújo" w:date="2020-07-27T13:36:00Z">
        <w:r w:rsidDel="0007693F">
          <w:delText xml:space="preserve">de </w:delText>
        </w:r>
      </w:del>
      <w:r>
        <w:t xml:space="preserve">da logomarca, entrevistas com possíveis usuários do aplicativo para geração de </w:t>
      </w:r>
      <w:r>
        <w:rPr>
          <w:i/>
        </w:rPr>
        <w:t>feedback</w:t>
      </w:r>
      <w:r>
        <w:t xml:space="preserve"> e verificação do </w:t>
      </w:r>
      <w:r w:rsidRPr="00900589">
        <w:rPr>
          <w:i/>
        </w:rPr>
        <w:t>status</w:t>
      </w:r>
      <w:r>
        <w:t xml:space="preserve"> do projeto, desenvolvimento da interface do aplicativo, </w:t>
      </w:r>
      <w:del w:id="47" w:author="Everton Coimbra de Araújo" w:date="2020-07-27T13:36:00Z">
        <w:r w:rsidDel="0007693F">
          <w:delText xml:space="preserve">através </w:delText>
        </w:r>
      </w:del>
      <w:ins w:id="48" w:author="Everton Coimbra de Araújo" w:date="2020-07-27T13:36:00Z">
        <w:r w:rsidR="0007693F">
          <w:t>por meio</w:t>
        </w:r>
        <w:r w:rsidR="0007693F">
          <w:t xml:space="preserve"> </w:t>
        </w:r>
      </w:ins>
      <w:r>
        <w:t xml:space="preserve">de </w:t>
      </w:r>
      <w:r w:rsidRPr="00900589">
        <w:rPr>
          <w:i/>
        </w:rPr>
        <w:t>Sketches</w:t>
      </w:r>
      <w:r>
        <w:t xml:space="preserve"> e </w:t>
      </w:r>
      <w:proofErr w:type="spellStart"/>
      <w:r>
        <w:rPr>
          <w:i/>
        </w:rPr>
        <w:t>Mockups</w:t>
      </w:r>
      <w:proofErr w:type="spellEnd"/>
      <w:r>
        <w:t xml:space="preserve"> e a implantação das informações produzidas pelo pessoal de Gestão Ambiental </w:t>
      </w:r>
      <w:r w:rsidR="00DA6F58">
        <w:t>n</w:t>
      </w:r>
      <w:r>
        <w:t>o aplicativo.</w:t>
      </w:r>
    </w:p>
    <w:p w14:paraId="5E347B93" w14:textId="77777777" w:rsidR="00900589" w:rsidRDefault="00900589" w:rsidP="0007693F">
      <w:pPr>
        <w:jc w:val="both"/>
        <w:pPrChange w:id="49" w:author="Everton Coimbra de Araújo" w:date="2020-07-27T13:35:00Z">
          <w:pPr/>
        </w:pPrChange>
      </w:pPr>
      <w:r>
        <w:tab/>
        <w:t>O conteúdo do aplicativo deverá ter um</w:t>
      </w:r>
      <w:r w:rsidR="00DA6F58">
        <w:t xml:space="preserve"> resumo</w:t>
      </w:r>
      <w:r>
        <w:t xml:space="preserve"> da história do bosque, informações sobre espécimes, recursos de interatividade, como QR Codes </w:t>
      </w:r>
      <w:r w:rsidR="00DA6F58">
        <w:t xml:space="preserve">em plaquinhas junto a cada espécie </w:t>
      </w:r>
      <w:r>
        <w:t>e geolocalização, jogos acoplados à experiência da trilha, sistema de pontuação e conquistas, desbloqueio de fases e outro tipo de atrativo para as crianças. Pode ter, também, recursos e conteúdos para serem trabalhados pelos professores posteriormente.</w:t>
      </w:r>
    </w:p>
    <w:p w14:paraId="1E75962A" w14:textId="77777777" w:rsidR="00DA6F58" w:rsidRDefault="00DA6F58" w:rsidP="0007693F">
      <w:pPr>
        <w:jc w:val="both"/>
        <w:rPr>
          <w:b/>
          <w:sz w:val="32"/>
          <w:szCs w:val="32"/>
        </w:rPr>
        <w:pPrChange w:id="50" w:author="Everton Coimbra de Araújo" w:date="2020-07-27T13:35:00Z">
          <w:pPr/>
        </w:pPrChange>
      </w:pPr>
      <w:r>
        <w:rPr>
          <w:b/>
          <w:sz w:val="32"/>
          <w:szCs w:val="32"/>
        </w:rPr>
        <w:t>Ideias de recursos para o aplicativo</w:t>
      </w:r>
    </w:p>
    <w:p w14:paraId="200E81FB" w14:textId="77777777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1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>Resumo da história do bosque;</w:t>
      </w:r>
    </w:p>
    <w:p w14:paraId="679D40EA" w14:textId="77777777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2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 xml:space="preserve">Leitor de QR </w:t>
      </w:r>
      <w:proofErr w:type="spellStart"/>
      <w:r>
        <w:t>Code</w:t>
      </w:r>
      <w:proofErr w:type="spellEnd"/>
      <w:r>
        <w:t xml:space="preserve"> para leitura das placas que estiverem indicando cada espécie – mostrará detalhes a respeito daquele tipo;</w:t>
      </w:r>
    </w:p>
    <w:p w14:paraId="16D03CD5" w14:textId="77777777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3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>Geolocalização e mapeamento da trilha e das espécies ao longo da trilha – mostrar a localização de cada espécie importante no mapa;</w:t>
      </w:r>
    </w:p>
    <w:p w14:paraId="4DBA7977" w14:textId="77777777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4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 xml:space="preserve">Jogos virtuais desbloqueados ao longo da trilha – jogo da memória, caça ao tesouro, </w:t>
      </w:r>
      <w:r>
        <w:rPr>
          <w:i/>
        </w:rPr>
        <w:t>quiz</w:t>
      </w:r>
      <w:r>
        <w:t xml:space="preserve">, </w:t>
      </w:r>
      <w:proofErr w:type="spellStart"/>
      <w:r>
        <w:rPr>
          <w:i/>
        </w:rPr>
        <w:t>flashcards</w:t>
      </w:r>
      <w:proofErr w:type="spellEnd"/>
      <w:r>
        <w:t xml:space="preserve">, jogos usando interatividade de </w:t>
      </w:r>
      <w:commentRangeStart w:id="55"/>
      <w:r>
        <w:t>realidade aumentada</w:t>
      </w:r>
      <w:commentRangeEnd w:id="55"/>
      <w:r w:rsidR="0007693F">
        <w:rPr>
          <w:rStyle w:val="Refdecomentrio"/>
        </w:rPr>
        <w:commentReference w:id="55"/>
      </w:r>
      <w:r>
        <w:t xml:space="preserve">, </w:t>
      </w:r>
      <w:proofErr w:type="spellStart"/>
      <w:r>
        <w:t>etc</w:t>
      </w:r>
      <w:proofErr w:type="spellEnd"/>
      <w:r>
        <w:t>;</w:t>
      </w:r>
    </w:p>
    <w:p w14:paraId="05D2AC04" w14:textId="77777777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6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>Sistema de recompensa – conquistas, pontuação, desbloqueio de novas fases e novos jogos;</w:t>
      </w:r>
    </w:p>
    <w:p w14:paraId="7E1DCA80" w14:textId="77777777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7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>Conteúdo bilíngue ou multilíngue;</w:t>
      </w:r>
    </w:p>
    <w:p w14:paraId="57EE816A" w14:textId="14EA2DC5" w:rsidR="00DA6F58" w:rsidRDefault="00DA6F58" w:rsidP="0007693F">
      <w:pPr>
        <w:pStyle w:val="PargrafodaLista"/>
        <w:numPr>
          <w:ilvl w:val="0"/>
          <w:numId w:val="15"/>
        </w:numPr>
        <w:jc w:val="both"/>
        <w:pPrChange w:id="58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 xml:space="preserve">Interatividade com o ambiente no Jardim Sensorial – aguçar os sentidos dos visitantes </w:t>
      </w:r>
      <w:del w:id="59" w:author="Everton Coimbra de Araújo" w:date="2020-07-27T13:37:00Z">
        <w:r w:rsidDel="0007693F">
          <w:delText xml:space="preserve">através </w:delText>
        </w:r>
      </w:del>
      <w:ins w:id="60" w:author="Everton Coimbra de Araújo" w:date="2020-07-27T13:37:00Z">
        <w:r w:rsidR="0007693F">
          <w:t>por meio</w:t>
        </w:r>
        <w:r w:rsidR="0007693F">
          <w:t xml:space="preserve"> </w:t>
        </w:r>
      </w:ins>
      <w:r>
        <w:t>de pedidos para tocar, apreciar o cheiro ou a audição;</w:t>
      </w:r>
    </w:p>
    <w:p w14:paraId="73E7B584" w14:textId="77777777" w:rsidR="001118DE" w:rsidRDefault="001118DE" w:rsidP="0007693F">
      <w:pPr>
        <w:pStyle w:val="PargrafodaLista"/>
        <w:numPr>
          <w:ilvl w:val="0"/>
          <w:numId w:val="15"/>
        </w:numPr>
        <w:jc w:val="both"/>
        <w:pPrChange w:id="61" w:author="Everton Coimbra de Araújo" w:date="2020-07-27T13:35:00Z">
          <w:pPr>
            <w:pStyle w:val="PargrafodaLista"/>
            <w:numPr>
              <w:numId w:val="15"/>
            </w:numPr>
            <w:ind w:hanging="360"/>
          </w:pPr>
        </w:pPrChange>
      </w:pPr>
      <w:r>
        <w:t>Customização de interface – layout, cores e botões;</w:t>
      </w:r>
    </w:p>
    <w:p w14:paraId="1B2B8C61" w14:textId="77777777" w:rsidR="00DA6F58" w:rsidRDefault="00DA6F58" w:rsidP="0007693F">
      <w:pPr>
        <w:jc w:val="both"/>
        <w:rPr>
          <w:b/>
          <w:sz w:val="32"/>
          <w:szCs w:val="32"/>
        </w:rPr>
        <w:pPrChange w:id="62" w:author="Everton Coimbra de Araújo" w:date="2020-07-27T13:35:00Z">
          <w:pPr/>
        </w:pPrChange>
      </w:pPr>
      <w:r>
        <w:rPr>
          <w:b/>
          <w:sz w:val="32"/>
          <w:szCs w:val="32"/>
        </w:rPr>
        <w:t>Descrição do processo</w:t>
      </w:r>
    </w:p>
    <w:p w14:paraId="70B52FCA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63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commentRangeStart w:id="64"/>
      <w:r>
        <w:t>Pesquisa de mercado e criação da persona dos usuários;</w:t>
      </w:r>
      <w:commentRangeEnd w:id="64"/>
      <w:r w:rsidR="0007693F">
        <w:rPr>
          <w:rStyle w:val="Refdecomentrio"/>
        </w:rPr>
        <w:commentReference w:id="64"/>
      </w:r>
    </w:p>
    <w:p w14:paraId="71F74E51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65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Definição da forma que se queira impactar os usuários – crianças e professores;</w:t>
      </w:r>
    </w:p>
    <w:p w14:paraId="37847608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66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Escolha dos recursos básicos e adicionais do aplicativo – mapa da trilha e leitor de QR Codes, jogos virtuais, acessibilidade, idioma;</w:t>
      </w:r>
    </w:p>
    <w:p w14:paraId="6FB0ED71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67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Criação da identidade visual do aplicativo – cores, organização da interface e logotipo;</w:t>
      </w:r>
    </w:p>
    <w:p w14:paraId="7191EE66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68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 xml:space="preserve">Criação do </w:t>
      </w:r>
      <w:proofErr w:type="spellStart"/>
      <w:r>
        <w:rPr>
          <w:i/>
        </w:rPr>
        <w:t>MockUp</w:t>
      </w:r>
      <w:proofErr w:type="spellEnd"/>
      <w:r>
        <w:t xml:space="preserve"> e dos </w:t>
      </w:r>
      <w:r>
        <w:rPr>
          <w:i/>
        </w:rPr>
        <w:t>Sketches</w:t>
      </w:r>
      <w:r>
        <w:t xml:space="preserve"> – representações em desenho do aplicativo, seus recursos e sua interface;</w:t>
      </w:r>
    </w:p>
    <w:p w14:paraId="0673C40E" w14:textId="77777777" w:rsidR="00253816" w:rsidRDefault="00253816" w:rsidP="0007693F">
      <w:pPr>
        <w:pStyle w:val="PargrafodaLista"/>
        <w:numPr>
          <w:ilvl w:val="0"/>
          <w:numId w:val="17"/>
        </w:numPr>
        <w:jc w:val="both"/>
        <w:pPrChange w:id="69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Validação do protótipo;</w:t>
      </w:r>
    </w:p>
    <w:p w14:paraId="22351073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70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lastRenderedPageBreak/>
        <w:t xml:space="preserve">Criação do sistema básico do aplicativo </w:t>
      </w:r>
      <w:commentRangeStart w:id="71"/>
      <w:r>
        <w:t xml:space="preserve">através </w:t>
      </w:r>
      <w:commentRangeEnd w:id="71"/>
      <w:r w:rsidR="0007693F">
        <w:rPr>
          <w:rStyle w:val="Refdecomentrio"/>
        </w:rPr>
        <w:commentReference w:id="71"/>
      </w:r>
      <w:r>
        <w:t>– interface e primeiros recursos;</w:t>
      </w:r>
    </w:p>
    <w:p w14:paraId="68C4CA91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72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Testes e validação;</w:t>
      </w:r>
      <w:bookmarkStart w:id="73" w:name="_GoBack"/>
      <w:bookmarkEnd w:id="73"/>
    </w:p>
    <w:p w14:paraId="609BFEC1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74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Adição dos recursos diferenciais;</w:t>
      </w:r>
    </w:p>
    <w:p w14:paraId="5B892966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75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Testes e validação;</w:t>
      </w:r>
    </w:p>
    <w:p w14:paraId="38060E7D" w14:textId="77777777" w:rsidR="00DA6F58" w:rsidRDefault="00DA6F58" w:rsidP="0007693F">
      <w:pPr>
        <w:pStyle w:val="PargrafodaLista"/>
        <w:numPr>
          <w:ilvl w:val="0"/>
          <w:numId w:val="17"/>
        </w:numPr>
        <w:jc w:val="both"/>
        <w:pPrChange w:id="76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Revisão e validação com potencial usuário final</w:t>
      </w:r>
    </w:p>
    <w:p w14:paraId="5B66A27B" w14:textId="77777777" w:rsidR="00253816" w:rsidRPr="00DA6F58" w:rsidRDefault="00253816" w:rsidP="0007693F">
      <w:pPr>
        <w:pStyle w:val="PargrafodaLista"/>
        <w:numPr>
          <w:ilvl w:val="0"/>
          <w:numId w:val="17"/>
        </w:numPr>
        <w:jc w:val="both"/>
        <w:pPrChange w:id="77" w:author="Everton Coimbra de Araújo" w:date="2020-07-27T13:35:00Z">
          <w:pPr>
            <w:pStyle w:val="PargrafodaLista"/>
            <w:numPr>
              <w:numId w:val="17"/>
            </w:numPr>
            <w:ind w:hanging="360"/>
          </w:pPr>
        </w:pPrChange>
      </w:pPr>
      <w:r>
        <w:t>Distribuição do aplicativo nas plataformas App Store e Google Play Store;</w:t>
      </w:r>
    </w:p>
    <w:p w14:paraId="0B74370E" w14:textId="77777777" w:rsidR="00900589" w:rsidRDefault="00900589" w:rsidP="0007693F">
      <w:pPr>
        <w:jc w:val="both"/>
        <w:rPr>
          <w:b/>
          <w:sz w:val="32"/>
          <w:szCs w:val="32"/>
        </w:rPr>
        <w:pPrChange w:id="78" w:author="Everton Coimbra de Araújo" w:date="2020-07-27T13:35:00Z">
          <w:pPr/>
        </w:pPrChange>
      </w:pPr>
      <w:r>
        <w:rPr>
          <w:b/>
          <w:sz w:val="32"/>
          <w:szCs w:val="32"/>
        </w:rPr>
        <w:t>Prazos</w:t>
      </w:r>
    </w:p>
    <w:p w14:paraId="0470DCEC" w14:textId="77777777" w:rsidR="00900589" w:rsidRDefault="00900589" w:rsidP="0007693F">
      <w:pPr>
        <w:pStyle w:val="PargrafodaLista"/>
        <w:numPr>
          <w:ilvl w:val="0"/>
          <w:numId w:val="14"/>
        </w:numPr>
        <w:jc w:val="both"/>
        <w:pPrChange w:id="79" w:author="Everton Coimbra de Araújo" w:date="2020-07-27T13:35:00Z">
          <w:pPr>
            <w:pStyle w:val="PargrafodaLista"/>
            <w:numPr>
              <w:numId w:val="14"/>
            </w:numPr>
            <w:ind w:left="763" w:hanging="360"/>
          </w:pPr>
        </w:pPrChange>
      </w:pPr>
      <w:r>
        <w:t xml:space="preserve">Início: </w:t>
      </w:r>
      <w:proofErr w:type="gramStart"/>
      <w:r>
        <w:t>Agosto</w:t>
      </w:r>
      <w:proofErr w:type="gramEnd"/>
      <w:r>
        <w:t xml:space="preserve"> de 2020;</w:t>
      </w:r>
    </w:p>
    <w:p w14:paraId="78D7EC20" w14:textId="77777777" w:rsidR="00900589" w:rsidRDefault="00900589" w:rsidP="0007693F">
      <w:pPr>
        <w:pStyle w:val="PargrafodaLista"/>
        <w:numPr>
          <w:ilvl w:val="0"/>
          <w:numId w:val="14"/>
        </w:numPr>
        <w:jc w:val="both"/>
        <w:pPrChange w:id="80" w:author="Everton Coimbra de Araújo" w:date="2020-07-27T13:35:00Z">
          <w:pPr>
            <w:pStyle w:val="PargrafodaLista"/>
            <w:numPr>
              <w:numId w:val="14"/>
            </w:numPr>
            <w:ind w:left="763" w:hanging="360"/>
          </w:pPr>
        </w:pPrChange>
      </w:pPr>
      <w:r>
        <w:t xml:space="preserve">Fim: </w:t>
      </w:r>
      <w:proofErr w:type="gramStart"/>
      <w:r>
        <w:t>Julho</w:t>
      </w:r>
      <w:proofErr w:type="gramEnd"/>
      <w:r>
        <w:t xml:space="preserve"> de 2021;</w:t>
      </w:r>
    </w:p>
    <w:p w14:paraId="0E8A6FC7" w14:textId="77777777" w:rsidR="00900589" w:rsidRPr="00900589" w:rsidRDefault="00900589" w:rsidP="0007693F">
      <w:pPr>
        <w:pStyle w:val="PargrafodaLista"/>
        <w:numPr>
          <w:ilvl w:val="0"/>
          <w:numId w:val="14"/>
        </w:numPr>
        <w:jc w:val="both"/>
        <w:pPrChange w:id="81" w:author="Everton Coimbra de Araújo" w:date="2020-07-27T13:35:00Z">
          <w:pPr>
            <w:pStyle w:val="PargrafodaLista"/>
            <w:numPr>
              <w:numId w:val="14"/>
            </w:numPr>
            <w:ind w:left="763" w:hanging="360"/>
          </w:pPr>
        </w:pPrChange>
      </w:pPr>
      <w:proofErr w:type="spellStart"/>
      <w:r>
        <w:t>Obs</w:t>
      </w:r>
      <w:proofErr w:type="spellEnd"/>
      <w:r>
        <w:t xml:space="preserve">: esse prazo não é fixo e pode ser encurtado ou estendido, dependendo da necessidade, apenas tendo algo utilizável entregue ao fim desse período. </w:t>
      </w:r>
    </w:p>
    <w:sectPr w:rsidR="00900589" w:rsidRPr="00900589" w:rsidSect="00804D87">
      <w:pgSz w:w="11906" w:h="16838"/>
      <w:pgMar w:top="720" w:right="1106" w:bottom="1417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Everton Coimbra de Araújo" w:date="2020-07-27T13:33:00Z" w:initials="ECdA">
    <w:p w14:paraId="4B841A81" w14:textId="70086D10" w:rsidR="0007693F" w:rsidRDefault="0007693F">
      <w:pPr>
        <w:pStyle w:val="Textodecomentrio"/>
      </w:pPr>
      <w:r>
        <w:rPr>
          <w:rStyle w:val="Refdecomentrio"/>
        </w:rPr>
        <w:annotationRef/>
      </w:r>
      <w:r>
        <w:t xml:space="preserve">Acredito que a Profa. Larissa tenha mudado este nome para Bosque. Mas precisa ver no grupo do </w:t>
      </w:r>
      <w:proofErr w:type="spellStart"/>
      <w:r>
        <w:t>whatsapp</w:t>
      </w:r>
      <w:proofErr w:type="spellEnd"/>
      <w:r>
        <w:t xml:space="preserve"> ou perguntar diretamente </w:t>
      </w:r>
      <w:proofErr w:type="gramStart"/>
      <w:r>
        <w:t>à</w:t>
      </w:r>
      <w:proofErr w:type="gramEnd"/>
      <w:r>
        <w:t xml:space="preserve"> ela</w:t>
      </w:r>
    </w:p>
  </w:comment>
  <w:comment w:id="26" w:author="Everton Coimbra de Araújo" w:date="2020-07-27T13:34:00Z" w:initials="ECdA">
    <w:p w14:paraId="7C156421" w14:textId="512621EE" w:rsidR="0007693F" w:rsidRDefault="0007693F">
      <w:pPr>
        <w:pStyle w:val="Textodecomentrio"/>
      </w:pPr>
      <w:r>
        <w:rPr>
          <w:rStyle w:val="Refdecomentrio"/>
        </w:rPr>
        <w:annotationRef/>
      </w:r>
      <w:r>
        <w:t>Legal isso.</w:t>
      </w:r>
    </w:p>
  </w:comment>
  <w:comment w:id="36" w:author="Everton Coimbra de Araújo" w:date="2020-07-27T13:35:00Z" w:initials="ECdA">
    <w:p w14:paraId="3EF083D9" w14:textId="2BD640B6" w:rsidR="0007693F" w:rsidRDefault="0007693F">
      <w:pPr>
        <w:pStyle w:val="Textodecomentrio"/>
      </w:pPr>
      <w:r>
        <w:rPr>
          <w:rStyle w:val="Refdecomentrio"/>
        </w:rPr>
        <w:annotationRef/>
      </w:r>
      <w:r>
        <w:t>Muito legal isso. Chegou a acessar e vero funcionamento?</w:t>
      </w:r>
    </w:p>
  </w:comment>
  <w:comment w:id="55" w:author="Everton Coimbra de Araújo" w:date="2020-07-27T13:37:00Z" w:initials="ECdA">
    <w:p w14:paraId="52E627D4" w14:textId="00CC6199" w:rsidR="0007693F" w:rsidRDefault="0007693F">
      <w:pPr>
        <w:pStyle w:val="Textodecomentrio"/>
      </w:pPr>
      <w:r>
        <w:rPr>
          <w:rStyle w:val="Refdecomentrio"/>
        </w:rPr>
        <w:annotationRef/>
      </w:r>
      <w:r>
        <w:t>Boa. Algo a se pensar.</w:t>
      </w:r>
    </w:p>
  </w:comment>
  <w:comment w:id="64" w:author="Everton Coimbra de Araújo" w:date="2020-07-27T13:38:00Z" w:initials="ECdA">
    <w:p w14:paraId="76EA8B5F" w14:textId="3F8544F1" w:rsidR="0007693F" w:rsidRDefault="0007693F">
      <w:pPr>
        <w:pStyle w:val="Textodecomentrio"/>
      </w:pPr>
      <w:r>
        <w:rPr>
          <w:rStyle w:val="Refdecomentrio"/>
        </w:rPr>
        <w:annotationRef/>
      </w:r>
      <w:r>
        <w:t>Ótimo</w:t>
      </w:r>
    </w:p>
  </w:comment>
  <w:comment w:id="71" w:author="Everton Coimbra de Araújo" w:date="2020-07-27T13:38:00Z" w:initials="ECdA">
    <w:p w14:paraId="76B2B20E" w14:textId="25D8C112" w:rsidR="0007693F" w:rsidRDefault="0007693F">
      <w:pPr>
        <w:pStyle w:val="Textodecomentrio"/>
      </w:pPr>
      <w:r>
        <w:rPr>
          <w:rStyle w:val="Refdecomentrio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841A81" w15:done="0"/>
  <w15:commentEx w15:paraId="7C156421" w15:done="0"/>
  <w15:commentEx w15:paraId="3EF083D9" w15:done="0"/>
  <w15:commentEx w15:paraId="52E627D4" w15:done="0"/>
  <w15:commentEx w15:paraId="76EA8B5F" w15:done="0"/>
  <w15:commentEx w15:paraId="76B2B2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95611" w16cex:dateUtc="2020-07-27T16:33:00Z"/>
  <w16cex:commentExtensible w16cex:durableId="22C95675" w16cex:dateUtc="2020-07-27T16:34:00Z"/>
  <w16cex:commentExtensible w16cex:durableId="22C95690" w16cex:dateUtc="2020-07-27T16:35:00Z"/>
  <w16cex:commentExtensible w16cex:durableId="22C9571C" w16cex:dateUtc="2020-07-27T16:37:00Z"/>
  <w16cex:commentExtensible w16cex:durableId="22C9573C" w16cex:dateUtc="2020-07-27T16:38:00Z"/>
  <w16cex:commentExtensible w16cex:durableId="22C9575F" w16cex:dateUtc="2020-07-27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841A81" w16cid:durableId="22C95611"/>
  <w16cid:commentId w16cid:paraId="7C156421" w16cid:durableId="22C95675"/>
  <w16cid:commentId w16cid:paraId="3EF083D9" w16cid:durableId="22C95690"/>
  <w16cid:commentId w16cid:paraId="52E627D4" w16cid:durableId="22C9571C"/>
  <w16cid:commentId w16cid:paraId="76EA8B5F" w16cid:durableId="22C9573C"/>
  <w16cid:commentId w16cid:paraId="76B2B20E" w16cid:durableId="22C957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7337"/>
    <w:multiLevelType w:val="hybridMultilevel"/>
    <w:tmpl w:val="A30CA5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AEE"/>
    <w:multiLevelType w:val="hybridMultilevel"/>
    <w:tmpl w:val="C38E97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7F2C"/>
    <w:multiLevelType w:val="hybridMultilevel"/>
    <w:tmpl w:val="93327F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21F5D"/>
    <w:multiLevelType w:val="hybridMultilevel"/>
    <w:tmpl w:val="C928A11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22205C"/>
    <w:multiLevelType w:val="hybridMultilevel"/>
    <w:tmpl w:val="059EE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872"/>
    <w:multiLevelType w:val="hybridMultilevel"/>
    <w:tmpl w:val="E5C8DC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A22F7"/>
    <w:multiLevelType w:val="hybridMultilevel"/>
    <w:tmpl w:val="3B220F8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CF4AB3"/>
    <w:multiLevelType w:val="hybridMultilevel"/>
    <w:tmpl w:val="05C24266"/>
    <w:lvl w:ilvl="0" w:tplc="0416000D">
      <w:start w:val="1"/>
      <w:numFmt w:val="bullet"/>
      <w:lvlText w:val=""/>
      <w:lvlJc w:val="left"/>
      <w:pPr>
        <w:ind w:left="7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 w15:restartNumberingAfterBreak="0">
    <w:nsid w:val="280617C0"/>
    <w:multiLevelType w:val="hybridMultilevel"/>
    <w:tmpl w:val="3178431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C79"/>
    <w:multiLevelType w:val="hybridMultilevel"/>
    <w:tmpl w:val="9A702D6C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39AF3C60"/>
    <w:multiLevelType w:val="hybridMultilevel"/>
    <w:tmpl w:val="E09AED9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76291A"/>
    <w:multiLevelType w:val="hybridMultilevel"/>
    <w:tmpl w:val="2BACBA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002AB"/>
    <w:multiLevelType w:val="hybridMultilevel"/>
    <w:tmpl w:val="0748A07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23E6431"/>
    <w:multiLevelType w:val="hybridMultilevel"/>
    <w:tmpl w:val="FC12C8E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4964830"/>
    <w:multiLevelType w:val="hybridMultilevel"/>
    <w:tmpl w:val="57C0C7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15777"/>
    <w:multiLevelType w:val="hybridMultilevel"/>
    <w:tmpl w:val="4C826F3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47A6EA1"/>
    <w:multiLevelType w:val="hybridMultilevel"/>
    <w:tmpl w:val="D76CDBB0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9"/>
  </w:num>
  <w:num w:numId="5">
    <w:abstractNumId w:val="15"/>
  </w:num>
  <w:num w:numId="6">
    <w:abstractNumId w:val="6"/>
  </w:num>
  <w:num w:numId="7">
    <w:abstractNumId w:val="13"/>
  </w:num>
  <w:num w:numId="8">
    <w:abstractNumId w:val="3"/>
  </w:num>
  <w:num w:numId="9">
    <w:abstractNumId w:val="16"/>
  </w:num>
  <w:num w:numId="10">
    <w:abstractNumId w:val="12"/>
  </w:num>
  <w:num w:numId="11">
    <w:abstractNumId w:val="1"/>
  </w:num>
  <w:num w:numId="12">
    <w:abstractNumId w:val="2"/>
  </w:num>
  <w:num w:numId="13">
    <w:abstractNumId w:val="5"/>
  </w:num>
  <w:num w:numId="14">
    <w:abstractNumId w:val="7"/>
  </w:num>
  <w:num w:numId="15">
    <w:abstractNumId w:val="8"/>
  </w:num>
  <w:num w:numId="16">
    <w:abstractNumId w:val="14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erton Coimbra de Araújo">
    <w15:presenceInfo w15:providerId="Windows Live" w15:userId="a1a4857ca2e3b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81"/>
    <w:rsid w:val="00033E81"/>
    <w:rsid w:val="0007693F"/>
    <w:rsid w:val="001118DE"/>
    <w:rsid w:val="001140C4"/>
    <w:rsid w:val="00253816"/>
    <w:rsid w:val="002964C3"/>
    <w:rsid w:val="003A364A"/>
    <w:rsid w:val="00457CDB"/>
    <w:rsid w:val="005057A7"/>
    <w:rsid w:val="0064547C"/>
    <w:rsid w:val="007263B3"/>
    <w:rsid w:val="00732D1B"/>
    <w:rsid w:val="00804D87"/>
    <w:rsid w:val="00900589"/>
    <w:rsid w:val="00931AF9"/>
    <w:rsid w:val="009D70B9"/>
    <w:rsid w:val="00CB7E05"/>
    <w:rsid w:val="00D27347"/>
    <w:rsid w:val="00D9046B"/>
    <w:rsid w:val="00DA6F58"/>
    <w:rsid w:val="00E422C0"/>
    <w:rsid w:val="00E64047"/>
    <w:rsid w:val="00F315ED"/>
    <w:rsid w:val="00F721FD"/>
    <w:rsid w:val="00F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AF2B"/>
  <w15:chartTrackingRefBased/>
  <w15:docId w15:val="{E9EB167E-BCEE-4F1C-B51B-E446D48A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k">
    <w:name w:val="Link"/>
    <w:basedOn w:val="Normal"/>
    <w:link w:val="LinkChar"/>
    <w:autoRedefine/>
    <w:qFormat/>
    <w:rsid w:val="001140C4"/>
    <w:pPr>
      <w:spacing w:line="240" w:lineRule="auto"/>
    </w:pPr>
    <w:rPr>
      <w:noProof/>
      <w:color w:val="5B9BD5" w:themeColor="accent1"/>
      <w:u w:val="single"/>
    </w:rPr>
  </w:style>
  <w:style w:type="character" w:customStyle="1" w:styleId="LinkChar">
    <w:name w:val="Link Char"/>
    <w:basedOn w:val="Fontepargpadro"/>
    <w:link w:val="Link"/>
    <w:rsid w:val="001140C4"/>
    <w:rPr>
      <w:noProof/>
      <w:color w:val="5B9BD5" w:themeColor="accent1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33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33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33E8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72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A36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00589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769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69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69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69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69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6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880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Nathã Lopes</dc:creator>
  <cp:keywords/>
  <dc:description/>
  <cp:lastModifiedBy>Everton Coimbra de Araújo</cp:lastModifiedBy>
  <cp:revision>3</cp:revision>
  <dcterms:created xsi:type="dcterms:W3CDTF">2020-07-27T16:32:00Z</dcterms:created>
  <dcterms:modified xsi:type="dcterms:W3CDTF">2020-07-27T16:38:00Z</dcterms:modified>
</cp:coreProperties>
</file>