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36BD4" w:rsidRDefault="00CF7801">
      <w:pPr>
        <w:spacing w:line="360" w:lineRule="auto"/>
        <w:jc w:val="both"/>
        <w:rPr>
          <w:sz w:val="24"/>
          <w:szCs w:val="24"/>
        </w:rPr>
      </w:pPr>
      <w:commentRangeStart w:id="0"/>
      <w:r>
        <w:rPr>
          <w:b/>
          <w:sz w:val="24"/>
          <w:szCs w:val="24"/>
        </w:rPr>
        <w:t>Identificação</w:t>
      </w:r>
      <w:commentRangeEnd w:id="0"/>
      <w:r w:rsidR="00862E52">
        <w:rPr>
          <w:rStyle w:val="Refdecomentrio"/>
        </w:rPr>
        <w:commentReference w:id="0"/>
      </w:r>
      <w:r>
        <w:rPr>
          <w:b/>
          <w:sz w:val="24"/>
          <w:szCs w:val="24"/>
        </w:rPr>
        <w:t xml:space="preserve"> do projeto: </w:t>
      </w:r>
      <w:r>
        <w:rPr>
          <w:sz w:val="24"/>
          <w:szCs w:val="24"/>
        </w:rPr>
        <w:t>APP BOSQUE UTFPR.</w:t>
      </w:r>
    </w:p>
    <w:p w14:paraId="00000002" w14:textId="77777777" w:rsidR="00736BD4" w:rsidRDefault="00CF7801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Período de desenvolvimento: </w:t>
      </w:r>
      <w:r>
        <w:rPr>
          <w:sz w:val="24"/>
          <w:szCs w:val="24"/>
        </w:rPr>
        <w:t>08/2020 à 08/2021</w:t>
      </w:r>
    </w:p>
    <w:p w14:paraId="00000003" w14:textId="77777777" w:rsidR="00736BD4" w:rsidRDefault="00CF7801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Público alvo: </w:t>
      </w:r>
      <w:r>
        <w:rPr>
          <w:sz w:val="24"/>
          <w:szCs w:val="24"/>
        </w:rPr>
        <w:t xml:space="preserve">Crianças e adolescentes de idade entre 7 anos (quando inicia o estudo da habilidade </w:t>
      </w:r>
      <w:commentRangeStart w:id="1"/>
      <w:r>
        <w:rPr>
          <w:sz w:val="24"/>
          <w:szCs w:val="24"/>
        </w:rPr>
        <w:t>EF02CI06 relacionada à botânica no 2º ano do ensino fundamental, conforme a Base Nacional Comum)  e 17 anos (no último ano do ensino médio onde o ensino da botânica já é ma</w:t>
      </w:r>
      <w:r>
        <w:rPr>
          <w:sz w:val="24"/>
          <w:szCs w:val="24"/>
        </w:rPr>
        <w:t>is aprofundado e específico)</w:t>
      </w:r>
      <w:commentRangeEnd w:id="1"/>
      <w:r w:rsidR="00862E52">
        <w:rPr>
          <w:rStyle w:val="Refdecomentrio"/>
        </w:rPr>
        <w:commentReference w:id="1"/>
      </w:r>
      <w:r>
        <w:rPr>
          <w:sz w:val="24"/>
          <w:szCs w:val="24"/>
        </w:rPr>
        <w:t>.</w:t>
      </w:r>
    </w:p>
    <w:p w14:paraId="00000004" w14:textId="77777777" w:rsidR="00736BD4" w:rsidRDefault="00CF7801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 do projeto: </w:t>
      </w:r>
      <w:r>
        <w:rPr>
          <w:sz w:val="24"/>
          <w:szCs w:val="24"/>
        </w:rPr>
        <w:t>Criar um aplicativo onde primariamente estará disponível o leitor QR Code para consultas de áreas dentro do bosque, bem como história do bosque, informações das espécies encontradas naquele trajeto ou de a</w:t>
      </w:r>
      <w:r>
        <w:rPr>
          <w:sz w:val="24"/>
          <w:szCs w:val="24"/>
        </w:rPr>
        <w:t xml:space="preserve">lguma espécie específica que terá um QR Code exclusivo. </w:t>
      </w:r>
      <w:commentRangeStart w:id="2"/>
      <w:r>
        <w:rPr>
          <w:sz w:val="24"/>
          <w:szCs w:val="24"/>
        </w:rPr>
        <w:t>O aprendizado do usuários sobre a biologia de uma forma divertida e lúdica</w:t>
      </w:r>
      <w:commentRangeEnd w:id="2"/>
      <w:r w:rsidR="00862E52">
        <w:rPr>
          <w:rStyle w:val="Refdecomentrio"/>
        </w:rPr>
        <w:commentReference w:id="2"/>
      </w:r>
    </w:p>
    <w:p w14:paraId="00000005" w14:textId="77777777" w:rsidR="00736BD4" w:rsidRDefault="00CF7801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Visual do app: </w:t>
      </w:r>
      <w:commentRangeStart w:id="3"/>
      <w:r>
        <w:rPr>
          <w:sz w:val="24"/>
          <w:szCs w:val="24"/>
        </w:rPr>
        <w:t>Paleta de cores colorida.</w:t>
      </w:r>
      <w:commentRangeEnd w:id="3"/>
      <w:r w:rsidR="00862E52">
        <w:rPr>
          <w:rStyle w:val="Refdecomentrio"/>
        </w:rPr>
        <w:commentReference w:id="3"/>
      </w:r>
    </w:p>
    <w:p w14:paraId="00000006" w14:textId="7E43F6EC" w:rsidR="00736BD4" w:rsidRDefault="00CF7801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Id</w:t>
      </w:r>
      <w:ins w:id="4" w:author="Everton Coimbra de Araújo" w:date="2020-07-26T17:21:00Z">
        <w:r w:rsidR="00862E52">
          <w:rPr>
            <w:b/>
            <w:sz w:val="24"/>
            <w:szCs w:val="24"/>
          </w:rPr>
          <w:t>e</w:t>
        </w:r>
      </w:ins>
      <w:del w:id="5" w:author="Everton Coimbra de Araújo" w:date="2020-07-26T17:21:00Z">
        <w:r w:rsidDel="00862E52">
          <w:rPr>
            <w:b/>
            <w:sz w:val="24"/>
            <w:szCs w:val="24"/>
          </w:rPr>
          <w:delText>é</w:delText>
        </w:r>
      </w:del>
      <w:r>
        <w:rPr>
          <w:b/>
          <w:sz w:val="24"/>
          <w:szCs w:val="24"/>
        </w:rPr>
        <w:t xml:space="preserve">ias: </w:t>
      </w:r>
      <w:commentRangeStart w:id="6"/>
      <w:r>
        <w:rPr>
          <w:sz w:val="24"/>
          <w:szCs w:val="24"/>
        </w:rPr>
        <w:t>Tela de mapa</w:t>
      </w:r>
      <w:commentRangeEnd w:id="6"/>
      <w:r w:rsidR="00862E52">
        <w:rPr>
          <w:rStyle w:val="Refdecomentrio"/>
        </w:rPr>
        <w:commentReference w:id="6"/>
      </w:r>
      <w:r>
        <w:rPr>
          <w:sz w:val="24"/>
          <w:szCs w:val="24"/>
        </w:rPr>
        <w:t xml:space="preserve"> onde será possível consultar as espécies ao redor conforme a lo</w:t>
      </w:r>
      <w:r>
        <w:rPr>
          <w:sz w:val="24"/>
          <w:szCs w:val="24"/>
        </w:rPr>
        <w:t xml:space="preserve">calização do usuário; Gamificação do aplicativo com objetivos, pontos, </w:t>
      </w:r>
      <w:commentRangeStart w:id="7"/>
      <w:r>
        <w:rPr>
          <w:sz w:val="24"/>
          <w:szCs w:val="24"/>
        </w:rPr>
        <w:t xml:space="preserve">sistema de </w:t>
      </w:r>
      <w:del w:id="8" w:author="Everton Coimbra de Araújo" w:date="2020-07-26T17:24:00Z">
        <w:r w:rsidDel="00862E52">
          <w:rPr>
            <w:sz w:val="24"/>
            <w:szCs w:val="24"/>
          </w:rPr>
          <w:delText>level</w:delText>
        </w:r>
      </w:del>
      <w:ins w:id="9" w:author="Everton Coimbra de Araújo" w:date="2020-07-26T17:24:00Z">
        <w:r w:rsidR="00862E52">
          <w:rPr>
            <w:sz w:val="24"/>
            <w:szCs w:val="24"/>
          </w:rPr>
          <w:t>níveis</w:t>
        </w:r>
        <w:commentRangeEnd w:id="7"/>
        <w:r w:rsidR="00862E52">
          <w:rPr>
            <w:rStyle w:val="Refdecomentrio"/>
          </w:rPr>
          <w:commentReference w:id="7"/>
        </w:r>
      </w:ins>
      <w:r>
        <w:rPr>
          <w:sz w:val="24"/>
          <w:szCs w:val="24"/>
        </w:rPr>
        <w:t xml:space="preserve">, recompensas; Jogos interativos para trabalhar com </w:t>
      </w:r>
      <w:r>
        <w:rPr>
          <w:sz w:val="24"/>
          <w:szCs w:val="24"/>
        </w:rPr>
        <w:t>educação ambiental, entre eles jogo da memória, caça ao tesouro, quiz, flashcards, Heads Up! (quem eu sou?), tabuleir</w:t>
      </w:r>
      <w:r>
        <w:rPr>
          <w:sz w:val="24"/>
          <w:szCs w:val="24"/>
        </w:rPr>
        <w:t xml:space="preserve">o de perguntas, </w:t>
      </w:r>
      <w:commentRangeStart w:id="10"/>
      <w:r>
        <w:rPr>
          <w:sz w:val="24"/>
          <w:szCs w:val="24"/>
        </w:rPr>
        <w:t xml:space="preserve">encontre a espécie </w:t>
      </w:r>
      <w:commentRangeEnd w:id="10"/>
      <w:r w:rsidR="00862E52">
        <w:rPr>
          <w:rStyle w:val="Refdecomentrio"/>
        </w:rPr>
        <w:commentReference w:id="10"/>
      </w:r>
      <w:r>
        <w:rPr>
          <w:sz w:val="24"/>
          <w:szCs w:val="24"/>
        </w:rPr>
        <w:t xml:space="preserve">(parecido com jogos de objetos escondidos); Ganhar pontos por tirar fotos do bosque </w:t>
      </w:r>
      <w:commentRangeStart w:id="11"/>
      <w:r>
        <w:rPr>
          <w:sz w:val="24"/>
          <w:szCs w:val="24"/>
        </w:rPr>
        <w:t xml:space="preserve">(igual ao Google Maps) </w:t>
      </w:r>
      <w:commentRangeEnd w:id="11"/>
      <w:r w:rsidR="00862E52">
        <w:rPr>
          <w:rStyle w:val="Refdecomentrio"/>
        </w:rPr>
        <w:commentReference w:id="11"/>
      </w:r>
      <w:r>
        <w:rPr>
          <w:sz w:val="24"/>
          <w:szCs w:val="24"/>
        </w:rPr>
        <w:t xml:space="preserve">e </w:t>
      </w:r>
      <w:commentRangeStart w:id="12"/>
      <w:r>
        <w:rPr>
          <w:sz w:val="24"/>
          <w:szCs w:val="24"/>
        </w:rPr>
        <w:t>utilizar as melhores fotos para fazer uma exposição, dando os créditos para quem capturou</w:t>
      </w:r>
      <w:commentRangeEnd w:id="12"/>
      <w:r w:rsidR="00862E52">
        <w:rPr>
          <w:rStyle w:val="Refdecomentrio"/>
        </w:rPr>
        <w:commentReference w:id="12"/>
      </w:r>
      <w:r>
        <w:rPr>
          <w:sz w:val="24"/>
          <w:szCs w:val="24"/>
        </w:rPr>
        <w:t>. Utilização dos pontos</w:t>
      </w:r>
      <w:r>
        <w:rPr>
          <w:sz w:val="24"/>
          <w:szCs w:val="24"/>
        </w:rPr>
        <w:t xml:space="preserve"> para liberar papéis de paredes de cenas da própria trilha para download, ou então jogos ou funcionalidades dentro do aplicativo.</w:t>
      </w:r>
    </w:p>
    <w:p w14:paraId="00000007" w14:textId="77777777" w:rsidR="00736BD4" w:rsidRDefault="00CF7801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Acessibilidade: </w:t>
      </w:r>
      <w:commentRangeStart w:id="13"/>
      <w:r>
        <w:rPr>
          <w:sz w:val="24"/>
          <w:szCs w:val="24"/>
        </w:rPr>
        <w:t>Disponibilizar áudios para serem utilizados como ferramenta de apoio ao deficiente auditivo ou visual. Opção d</w:t>
      </w:r>
      <w:r>
        <w:rPr>
          <w:sz w:val="24"/>
          <w:szCs w:val="24"/>
        </w:rPr>
        <w:t>e selecionar paletas de cores contrastadas. Aumentar fonte para leitura.</w:t>
      </w:r>
      <w:commentRangeEnd w:id="13"/>
      <w:r w:rsidR="00862E52">
        <w:rPr>
          <w:rStyle w:val="Refdecomentrio"/>
        </w:rPr>
        <w:commentReference w:id="13"/>
      </w:r>
    </w:p>
    <w:p w14:paraId="00000008" w14:textId="77777777" w:rsidR="00736BD4" w:rsidRDefault="00736BD4">
      <w:pPr>
        <w:spacing w:line="360" w:lineRule="auto"/>
      </w:pPr>
    </w:p>
    <w:sectPr w:rsidR="00736BD4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num="2" w:space="720" w:equalWidth="0">
        <w:col w:w="4152" w:space="720"/>
        <w:col w:w="4152" w:space="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verton Coimbra de Araújo" w:date="2020-07-26T17:18:00Z" w:initials="ECdA">
    <w:p w14:paraId="580BE51B" w14:textId="44126F62" w:rsidR="00862E52" w:rsidRDefault="00862E52">
      <w:pPr>
        <w:pStyle w:val="Textodecomentrio"/>
      </w:pPr>
      <w:r>
        <w:rPr>
          <w:rStyle w:val="Refdecomentrio"/>
        </w:rPr>
        <w:annotationRef/>
      </w:r>
      <w:r>
        <w:t>A ideia é legal das duas colunas, mas como é um documento, estilo relatório a ser apresentado para um cliente, vamos focar no padrão de uma coluna só.</w:t>
      </w:r>
    </w:p>
  </w:comment>
  <w:comment w:id="1" w:author="Everton Coimbra de Araújo" w:date="2020-07-26T17:19:00Z" w:initials="ECdA">
    <w:p w14:paraId="1247E4FC" w14:textId="6C6CF144" w:rsidR="00862E52" w:rsidRDefault="00862E52">
      <w:pPr>
        <w:pStyle w:val="Textodecomentrio"/>
      </w:pPr>
      <w:r>
        <w:rPr>
          <w:rStyle w:val="Refdecomentrio"/>
        </w:rPr>
        <w:annotationRef/>
      </w:r>
      <w:r>
        <w:t>Muito legal estas informações. Parabéns.</w:t>
      </w:r>
    </w:p>
  </w:comment>
  <w:comment w:id="2" w:author="Everton Coimbra de Araújo" w:date="2020-07-26T17:20:00Z" w:initials="ECdA">
    <w:p w14:paraId="2A70A987" w14:textId="78ED1BF0" w:rsidR="00862E52" w:rsidRDefault="00862E52">
      <w:pPr>
        <w:pStyle w:val="Textodecomentrio"/>
      </w:pPr>
      <w:r>
        <w:rPr>
          <w:rStyle w:val="Refdecomentrio"/>
        </w:rPr>
        <w:annotationRef/>
      </w:r>
      <w:r>
        <w:t>Boa observação. Pois precisamos lembrar deste foco para o App, em relação ao projeto.</w:t>
      </w:r>
    </w:p>
  </w:comment>
  <w:comment w:id="3" w:author="Everton Coimbra de Araújo" w:date="2020-07-26T17:21:00Z" w:initials="ECdA">
    <w:p w14:paraId="3B55C98A" w14:textId="1A8A4A0E" w:rsidR="00862E52" w:rsidRDefault="00862E52">
      <w:pPr>
        <w:pStyle w:val="Textodecomentrio"/>
      </w:pPr>
      <w:r>
        <w:rPr>
          <w:rStyle w:val="Refdecomentrio"/>
        </w:rPr>
        <w:annotationRef/>
      </w:r>
      <w:r>
        <w:t>Podemos pensar aqui em até deixar algo customizável, para o usuário/criança, poder brincar com as cores também. No que for possível é claro.</w:t>
      </w:r>
    </w:p>
  </w:comment>
  <w:comment w:id="6" w:author="Everton Coimbra de Araújo" w:date="2020-07-26T17:21:00Z" w:initials="ECdA">
    <w:p w14:paraId="4BA98650" w14:textId="103D2724" w:rsidR="00862E52" w:rsidRDefault="00862E52">
      <w:pPr>
        <w:pStyle w:val="Textodecomentrio"/>
      </w:pPr>
      <w:r>
        <w:rPr>
          <w:rStyle w:val="Refdecomentrio"/>
        </w:rPr>
        <w:annotationRef/>
      </w:r>
      <w:r>
        <w:t>Essa ideia do mapa é legal. Tem me tirado algumas horas de sono. Precisamos pensar em um mapa estilo os que existem nos shoppings. Pensar se usaremos GPS, rede ou BT para acompanhar a movimentação do usuário. Uso do GoogleMaps envolve custo e a universidade não bancará. Talvez aqui a Larissa possa pensar em PATROCÍNIOS, para manter isso. Se optarmos por um mapa fixo, com ilustrações com o amigo do ERIK, precisemos “geolocalizar”/georrefereciar todo o bosque.</w:t>
      </w:r>
    </w:p>
  </w:comment>
  <w:comment w:id="7" w:author="Everton Coimbra de Araújo" w:date="2020-07-26T17:24:00Z" w:initials="ECdA">
    <w:p w14:paraId="1064BD97" w14:textId="16C92D80" w:rsidR="00862E52" w:rsidRDefault="00862E52">
      <w:pPr>
        <w:pStyle w:val="Textodecomentrio"/>
      </w:pPr>
      <w:r>
        <w:rPr>
          <w:rStyle w:val="Refdecomentrio"/>
        </w:rPr>
        <w:annotationRef/>
      </w:r>
      <w:r>
        <w:t>Algo como Scores. Isso é legal.</w:t>
      </w:r>
    </w:p>
  </w:comment>
  <w:comment w:id="10" w:author="Everton Coimbra de Araújo" w:date="2020-07-26T17:24:00Z" w:initials="ECdA">
    <w:p w14:paraId="3EE332E2" w14:textId="3555A80A" w:rsidR="00862E52" w:rsidRDefault="00862E52">
      <w:pPr>
        <w:pStyle w:val="Textodecomentrio"/>
      </w:pPr>
      <w:r>
        <w:rPr>
          <w:rStyle w:val="Refdecomentrio"/>
        </w:rPr>
        <w:annotationRef/>
      </w:r>
      <w:r>
        <w:t>Achei legal.</w:t>
      </w:r>
    </w:p>
  </w:comment>
  <w:comment w:id="11" w:author="Everton Coimbra de Araújo" w:date="2020-07-26T17:25:00Z" w:initials="ECdA">
    <w:p w14:paraId="321C6033" w14:textId="136C35FC" w:rsidR="00862E52" w:rsidRDefault="00862E52">
      <w:pPr>
        <w:pStyle w:val="Textodecomentrio"/>
      </w:pPr>
      <w:r>
        <w:rPr>
          <w:rStyle w:val="Refdecomentrio"/>
        </w:rPr>
        <w:annotationRef/>
      </w:r>
      <w:r>
        <w:t>Não conheço esta funcionalidade. Mande algum link para eu ler por favor.</w:t>
      </w:r>
    </w:p>
  </w:comment>
  <w:comment w:id="12" w:author="Everton Coimbra de Araújo" w:date="2020-07-26T17:25:00Z" w:initials="ECdA">
    <w:p w14:paraId="395FC031" w14:textId="71FE8392" w:rsidR="00862E52" w:rsidRDefault="00862E52">
      <w:pPr>
        <w:pStyle w:val="Textodecomentrio"/>
      </w:pPr>
      <w:r>
        <w:rPr>
          <w:rStyle w:val="Refdecomentrio"/>
        </w:rPr>
        <w:annotationRef/>
      </w:r>
      <w:r>
        <w:t>Show. Um sistema para CURTIDAS.</w:t>
      </w:r>
    </w:p>
  </w:comment>
  <w:comment w:id="13" w:author="Everton Coimbra de Araújo" w:date="2020-07-26T17:26:00Z" w:initials="ECdA">
    <w:p w14:paraId="4C0A710C" w14:textId="62FC8C06" w:rsidR="00862E52" w:rsidRDefault="00862E52">
      <w:pPr>
        <w:pStyle w:val="Textodecomentrio"/>
      </w:pPr>
      <w:r>
        <w:rPr>
          <w:rStyle w:val="Refdecomentrio"/>
        </w:rPr>
        <w:annotationRef/>
      </w:r>
      <w:r>
        <w:t>Vamos pensar em internacionalização, tanto escrita como áudio. Em relação à libras, precisamos pensar também, mas libras é BR. Precisamos pensar em outros países.</w:t>
      </w:r>
      <w:bookmarkStart w:id="14" w:name="_GoBack"/>
      <w:bookmarkEnd w:id="1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0BE51B" w15:done="0"/>
  <w15:commentEx w15:paraId="1247E4FC" w15:done="0"/>
  <w15:commentEx w15:paraId="2A70A987" w15:done="0"/>
  <w15:commentEx w15:paraId="3B55C98A" w15:done="0"/>
  <w15:commentEx w15:paraId="4BA98650" w15:done="0"/>
  <w15:commentEx w15:paraId="1064BD97" w15:done="0"/>
  <w15:commentEx w15:paraId="3EE332E2" w15:done="0"/>
  <w15:commentEx w15:paraId="321C6033" w15:done="0"/>
  <w15:commentEx w15:paraId="395FC031" w15:done="0"/>
  <w15:commentEx w15:paraId="4C0A71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8397A" w16cex:dateUtc="2020-07-26T20:18:00Z"/>
  <w16cex:commentExtensible w16cex:durableId="22C839B4" w16cex:dateUtc="2020-07-26T20:19:00Z"/>
  <w16cex:commentExtensible w16cex:durableId="22C839E1" w16cex:dateUtc="2020-07-26T20:20:00Z"/>
  <w16cex:commentExtensible w16cex:durableId="22C839FD" w16cex:dateUtc="2020-07-26T20:21:00Z"/>
  <w16cex:commentExtensible w16cex:durableId="22C83A23" w16cex:dateUtc="2020-07-26T20:21:00Z"/>
  <w16cex:commentExtensible w16cex:durableId="22C83AD2" w16cex:dateUtc="2020-07-26T20:24:00Z"/>
  <w16cex:commentExtensible w16cex:durableId="22C83AEA" w16cex:dateUtc="2020-07-26T20:24:00Z"/>
  <w16cex:commentExtensible w16cex:durableId="22C83AFC" w16cex:dateUtc="2020-07-26T20:25:00Z"/>
  <w16cex:commentExtensible w16cex:durableId="22C83B15" w16cex:dateUtc="2020-07-26T20:25:00Z"/>
  <w16cex:commentExtensible w16cex:durableId="22C83B32" w16cex:dateUtc="2020-07-26T2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0BE51B" w16cid:durableId="22C8397A"/>
  <w16cid:commentId w16cid:paraId="1247E4FC" w16cid:durableId="22C839B4"/>
  <w16cid:commentId w16cid:paraId="2A70A987" w16cid:durableId="22C839E1"/>
  <w16cid:commentId w16cid:paraId="3B55C98A" w16cid:durableId="22C839FD"/>
  <w16cid:commentId w16cid:paraId="4BA98650" w16cid:durableId="22C83A23"/>
  <w16cid:commentId w16cid:paraId="1064BD97" w16cid:durableId="22C83AD2"/>
  <w16cid:commentId w16cid:paraId="3EE332E2" w16cid:durableId="22C83AEA"/>
  <w16cid:commentId w16cid:paraId="321C6033" w16cid:durableId="22C83AFC"/>
  <w16cid:commentId w16cid:paraId="395FC031" w16cid:durableId="22C83B15"/>
  <w16cid:commentId w16cid:paraId="4C0A710C" w16cid:durableId="22C83B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B49A5" w14:textId="77777777" w:rsidR="00CF7801" w:rsidRDefault="00CF7801">
      <w:pPr>
        <w:spacing w:line="240" w:lineRule="auto"/>
      </w:pPr>
      <w:r>
        <w:separator/>
      </w:r>
    </w:p>
  </w:endnote>
  <w:endnote w:type="continuationSeparator" w:id="0">
    <w:p w14:paraId="002E509D" w14:textId="77777777" w:rsidR="00CF7801" w:rsidRDefault="00CF78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B" w14:textId="77777777" w:rsidR="00736BD4" w:rsidRDefault="00CF7801">
    <w:pPr>
      <w:spacing w:line="480" w:lineRule="auto"/>
    </w:pPr>
    <w:r>
      <w:pict w14:anchorId="4BB1A00B">
        <v:rect id="_x0000_i1026" style="width:0;height:1.5pt" o:hralign="center" o:hrstd="t" o:hr="t" fillcolor="#a0a0a0" stroked="f"/>
      </w:pict>
    </w:r>
  </w:p>
  <w:p w14:paraId="0000000C" w14:textId="77777777" w:rsidR="00736BD4" w:rsidRDefault="00CF7801">
    <w:pPr>
      <w:rPr>
        <w:sz w:val="20"/>
        <w:szCs w:val="20"/>
      </w:rPr>
    </w:pPr>
    <w:r>
      <w:rPr>
        <w:sz w:val="20"/>
        <w:szCs w:val="20"/>
      </w:rPr>
      <w:t xml:space="preserve"> Acadêmico: Gabriel Rocha Stabile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8329F" w14:textId="77777777" w:rsidR="00CF7801" w:rsidRDefault="00CF7801">
      <w:pPr>
        <w:spacing w:line="240" w:lineRule="auto"/>
      </w:pPr>
      <w:r>
        <w:separator/>
      </w:r>
    </w:p>
  </w:footnote>
  <w:footnote w:type="continuationSeparator" w:id="0">
    <w:p w14:paraId="0134A451" w14:textId="77777777" w:rsidR="00CF7801" w:rsidRDefault="00CF78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9" w14:textId="77777777" w:rsidR="00736BD4" w:rsidRDefault="00CF7801">
    <w:pPr>
      <w:spacing w:line="120" w:lineRule="auto"/>
      <w:jc w:val="center"/>
      <w:rPr>
        <w:b/>
        <w:sz w:val="36"/>
        <w:szCs w:val="36"/>
      </w:rPr>
    </w:pPr>
    <w:r>
      <w:rPr>
        <w:b/>
        <w:sz w:val="36"/>
        <w:szCs w:val="36"/>
      </w:rPr>
      <w:t>BRIEFING</w:t>
    </w:r>
  </w:p>
  <w:p w14:paraId="0000000A" w14:textId="77777777" w:rsidR="00736BD4" w:rsidRDefault="00CF7801">
    <w:pPr>
      <w:spacing w:line="120" w:lineRule="auto"/>
      <w:jc w:val="center"/>
      <w:rPr>
        <w:b/>
        <w:sz w:val="36"/>
        <w:szCs w:val="36"/>
      </w:rPr>
    </w:pPr>
    <w:r>
      <w:pict w14:anchorId="3C437B03">
        <v:rect id="_x0000_i1025" style="width:0;height:1.5pt" o:hralign="center" o:hrstd="t" o:hr="t" fillcolor="#a0a0a0" stroked="f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verton Coimbra de Araújo">
    <w15:presenceInfo w15:providerId="Windows Live" w15:userId="a1a4857ca2e3b6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BD4"/>
    <w:rsid w:val="00233587"/>
    <w:rsid w:val="00736BD4"/>
    <w:rsid w:val="00862E52"/>
    <w:rsid w:val="00C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944E9C"/>
  <w15:docId w15:val="{70DE8F41-9AF6-41BC-BB50-8E44BEC7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862E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62E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62E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62E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62E5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2E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E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 Coimbra de Araújo</dc:creator>
  <cp:lastModifiedBy>Everton Coimbra de Araújo</cp:lastModifiedBy>
  <cp:revision>3</cp:revision>
  <dcterms:created xsi:type="dcterms:W3CDTF">2020-07-26T20:18:00Z</dcterms:created>
  <dcterms:modified xsi:type="dcterms:W3CDTF">2020-07-26T20:26:00Z</dcterms:modified>
</cp:coreProperties>
</file>