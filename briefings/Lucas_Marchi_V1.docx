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1E0E" w14:textId="7B503201" w:rsidR="00FC0469" w:rsidRPr="00FC0469" w:rsidDel="004D0463" w:rsidRDefault="00FC0469">
      <w:pPr>
        <w:rPr>
          <w:del w:id="0" w:author="Everton Coimbra de Araújo" w:date="2020-07-26T10:47:00Z"/>
          <w:rFonts w:ascii="Arial" w:hAnsi="Arial" w:cs="Arial"/>
          <w:sz w:val="24"/>
          <w:szCs w:val="24"/>
        </w:rPr>
      </w:pPr>
      <w:del w:id="1" w:author="Everton Coimbra de Araújo" w:date="2020-07-26T10:47:00Z">
        <w:r w:rsidDel="004D0463">
          <w:rPr>
            <w:rFonts w:ascii="Arial" w:hAnsi="Arial" w:cs="Arial"/>
            <w:sz w:val="24"/>
            <w:szCs w:val="24"/>
          </w:rPr>
          <w:delText>Voluntário: Lucas Bedin Marchi</w:delText>
        </w:r>
      </w:del>
    </w:p>
    <w:p w14:paraId="5B22830D" w14:textId="4E9B4819" w:rsidR="00FC0469" w:rsidDel="004D0463" w:rsidRDefault="00FC0469">
      <w:pPr>
        <w:rPr>
          <w:del w:id="2" w:author="Everton Coimbra de Araújo" w:date="2020-07-26T10:47:00Z"/>
          <w:rFonts w:ascii="Arial" w:hAnsi="Arial" w:cs="Arial"/>
          <w:b/>
          <w:bCs/>
          <w:sz w:val="28"/>
          <w:szCs w:val="28"/>
        </w:rPr>
      </w:pPr>
    </w:p>
    <w:p w14:paraId="22B4E6E5" w14:textId="30E232C7" w:rsidR="00FC69D9" w:rsidRDefault="00FC0469">
      <w:pPr>
        <w:rPr>
          <w:rFonts w:ascii="Arial" w:hAnsi="Arial" w:cs="Arial"/>
          <w:b/>
          <w:bCs/>
          <w:sz w:val="28"/>
          <w:szCs w:val="28"/>
        </w:rPr>
      </w:pPr>
      <w:bookmarkStart w:id="3" w:name="_GoBack"/>
      <w:bookmarkEnd w:id="3"/>
      <w:r>
        <w:rPr>
          <w:rFonts w:ascii="Arial" w:hAnsi="Arial" w:cs="Arial"/>
          <w:b/>
          <w:bCs/>
          <w:sz w:val="28"/>
          <w:szCs w:val="28"/>
        </w:rPr>
        <w:t>Brie</w:t>
      </w:r>
      <w:del w:id="4" w:author="Everton Coimbra de Araújo" w:date="2020-07-26T10:46:00Z">
        <w:r w:rsidDel="007E0C81">
          <w:rPr>
            <w:rFonts w:ascii="Arial" w:hAnsi="Arial" w:cs="Arial"/>
            <w:b/>
            <w:bCs/>
            <w:sz w:val="28"/>
            <w:szCs w:val="28"/>
          </w:rPr>
          <w:delText>n</w:delText>
        </w:r>
      </w:del>
      <w:r>
        <w:rPr>
          <w:rFonts w:ascii="Arial" w:hAnsi="Arial" w:cs="Arial"/>
          <w:b/>
          <w:bCs/>
          <w:sz w:val="28"/>
          <w:szCs w:val="28"/>
        </w:rPr>
        <w:t>fing</w:t>
      </w:r>
    </w:p>
    <w:p w14:paraId="091DDB5F" w14:textId="597578C4" w:rsidR="00FC0469" w:rsidRDefault="00FC0469">
      <w:pPr>
        <w:rPr>
          <w:rFonts w:ascii="Arial" w:hAnsi="Arial" w:cs="Arial"/>
          <w:b/>
          <w:bCs/>
          <w:sz w:val="28"/>
          <w:szCs w:val="28"/>
        </w:rPr>
      </w:pPr>
    </w:p>
    <w:p w14:paraId="7301B197" w14:textId="51BD1A9F" w:rsidR="008043FB" w:rsidRPr="008043FB" w:rsidRDefault="00FC0469" w:rsidP="004D04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  <w:pPrChange w:id="5" w:author="Everton Coimbra de Araújo" w:date="2020-07-26T10:47:00Z">
          <w:pPr>
            <w:pStyle w:val="PargrafodaLista"/>
            <w:numPr>
              <w:numId w:val="1"/>
            </w:numPr>
            <w:ind w:hanging="360"/>
          </w:pPr>
        </w:pPrChange>
      </w:pPr>
      <w:r>
        <w:rPr>
          <w:rFonts w:ascii="Arial" w:hAnsi="Arial" w:cs="Arial"/>
          <w:sz w:val="24"/>
          <w:szCs w:val="24"/>
        </w:rPr>
        <w:t xml:space="preserve">Desenvolvimento de um aplicativo mobile para a trilha </w:t>
      </w:r>
      <w:r w:rsidR="00DD701E">
        <w:rPr>
          <w:rFonts w:ascii="Arial" w:hAnsi="Arial" w:cs="Arial"/>
          <w:sz w:val="24"/>
          <w:szCs w:val="24"/>
        </w:rPr>
        <w:t>localizada</w:t>
      </w:r>
      <w:r>
        <w:rPr>
          <w:rFonts w:ascii="Arial" w:hAnsi="Arial" w:cs="Arial"/>
          <w:sz w:val="24"/>
          <w:szCs w:val="24"/>
        </w:rPr>
        <w:t xml:space="preserve"> </w:t>
      </w:r>
      <w:r w:rsidR="00DD701E">
        <w:rPr>
          <w:rFonts w:ascii="Arial" w:hAnsi="Arial" w:cs="Arial"/>
          <w:sz w:val="24"/>
          <w:szCs w:val="24"/>
        </w:rPr>
        <w:t xml:space="preserve">no fragmento florestal </w:t>
      </w:r>
      <w:r>
        <w:rPr>
          <w:rFonts w:ascii="Arial" w:hAnsi="Arial" w:cs="Arial"/>
          <w:sz w:val="24"/>
          <w:szCs w:val="24"/>
        </w:rPr>
        <w:t>da UTFPR.</w:t>
      </w:r>
    </w:p>
    <w:p w14:paraId="0B4D7A3F" w14:textId="77777777" w:rsidR="008043FB" w:rsidRPr="008043FB" w:rsidRDefault="008043FB" w:rsidP="004D0463">
      <w:pPr>
        <w:ind w:left="360"/>
        <w:jc w:val="both"/>
        <w:rPr>
          <w:rFonts w:ascii="Arial" w:hAnsi="Arial" w:cs="Arial"/>
          <w:b/>
          <w:bCs/>
          <w:sz w:val="24"/>
          <w:szCs w:val="24"/>
        </w:rPr>
        <w:pPrChange w:id="6" w:author="Everton Coimbra de Araújo" w:date="2020-07-26T10:47:00Z">
          <w:pPr>
            <w:ind w:left="360"/>
          </w:pPr>
        </w:pPrChange>
      </w:pPr>
    </w:p>
    <w:p w14:paraId="2AB09938" w14:textId="66EF2A76" w:rsidR="00FC0469" w:rsidRPr="008043FB" w:rsidRDefault="00FC0469" w:rsidP="004D04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  <w:pPrChange w:id="7" w:author="Everton Coimbra de Araújo" w:date="2020-07-26T10:47:00Z">
          <w:pPr>
            <w:pStyle w:val="PargrafodaLista"/>
            <w:numPr>
              <w:numId w:val="1"/>
            </w:numPr>
            <w:ind w:hanging="360"/>
          </w:pPr>
        </w:pPrChange>
      </w:pPr>
      <w:r>
        <w:rPr>
          <w:rFonts w:ascii="Arial" w:hAnsi="Arial" w:cs="Arial"/>
          <w:sz w:val="24"/>
          <w:szCs w:val="24"/>
        </w:rPr>
        <w:t xml:space="preserve">Interface colorida e intuitiva com o objetivo de ser </w:t>
      </w:r>
      <w:r w:rsidR="00DD701E">
        <w:rPr>
          <w:rFonts w:ascii="Arial" w:hAnsi="Arial" w:cs="Arial"/>
          <w:sz w:val="24"/>
          <w:szCs w:val="24"/>
        </w:rPr>
        <w:t>convidativo</w:t>
      </w:r>
      <w:r>
        <w:rPr>
          <w:rFonts w:ascii="Arial" w:hAnsi="Arial" w:cs="Arial"/>
          <w:sz w:val="24"/>
          <w:szCs w:val="24"/>
        </w:rPr>
        <w:t xml:space="preserve"> para o público alvo infantil.</w:t>
      </w:r>
    </w:p>
    <w:p w14:paraId="6C579367" w14:textId="77777777" w:rsidR="008043FB" w:rsidRPr="008043FB" w:rsidRDefault="008043FB" w:rsidP="004D0463">
      <w:pPr>
        <w:jc w:val="both"/>
        <w:rPr>
          <w:rFonts w:ascii="Arial" w:hAnsi="Arial" w:cs="Arial"/>
          <w:b/>
          <w:bCs/>
          <w:sz w:val="24"/>
          <w:szCs w:val="24"/>
        </w:rPr>
        <w:pPrChange w:id="8" w:author="Everton Coimbra de Araújo" w:date="2020-07-26T10:47:00Z">
          <w:pPr/>
        </w:pPrChange>
      </w:pPr>
    </w:p>
    <w:p w14:paraId="67A5EDE0" w14:textId="1A38A5DB" w:rsidR="008043FB" w:rsidRPr="008043FB" w:rsidRDefault="00DD701E" w:rsidP="004D04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  <w:pPrChange w:id="9" w:author="Everton Coimbra de Araújo" w:date="2020-07-26T10:47:00Z">
          <w:pPr>
            <w:pStyle w:val="PargrafodaLista"/>
            <w:numPr>
              <w:numId w:val="1"/>
            </w:numPr>
            <w:ind w:hanging="360"/>
          </w:pPr>
        </w:pPrChange>
      </w:pPr>
      <w:r>
        <w:rPr>
          <w:rFonts w:ascii="Arial" w:hAnsi="Arial" w:cs="Arial"/>
          <w:sz w:val="24"/>
          <w:szCs w:val="24"/>
        </w:rPr>
        <w:t>Incluir à aplicação um l</w:t>
      </w:r>
      <w:r w:rsidR="00FC0469">
        <w:rPr>
          <w:rFonts w:ascii="Arial" w:hAnsi="Arial" w:cs="Arial"/>
          <w:sz w:val="24"/>
          <w:szCs w:val="24"/>
        </w:rPr>
        <w:t xml:space="preserve">eitor de QR </w:t>
      </w:r>
      <w:proofErr w:type="spellStart"/>
      <w:r w:rsidR="00FC0469">
        <w:rPr>
          <w:rFonts w:ascii="Arial" w:hAnsi="Arial" w:cs="Arial"/>
          <w:sz w:val="24"/>
          <w:szCs w:val="24"/>
        </w:rPr>
        <w:t>code</w:t>
      </w:r>
      <w:proofErr w:type="spellEnd"/>
      <w:r w:rsidR="00FC0469">
        <w:rPr>
          <w:rFonts w:ascii="Arial" w:hAnsi="Arial" w:cs="Arial"/>
          <w:sz w:val="24"/>
          <w:szCs w:val="24"/>
        </w:rPr>
        <w:t xml:space="preserve"> para visualizar as características da fauna composta na região.</w:t>
      </w:r>
    </w:p>
    <w:p w14:paraId="01B1BB99" w14:textId="77777777" w:rsidR="008043FB" w:rsidRPr="008043FB" w:rsidRDefault="008043FB" w:rsidP="004D0463">
      <w:pPr>
        <w:jc w:val="both"/>
        <w:rPr>
          <w:rFonts w:ascii="Arial" w:hAnsi="Arial" w:cs="Arial"/>
          <w:b/>
          <w:bCs/>
          <w:sz w:val="24"/>
          <w:szCs w:val="24"/>
        </w:rPr>
        <w:pPrChange w:id="10" w:author="Everton Coimbra de Araújo" w:date="2020-07-26T10:47:00Z">
          <w:pPr/>
        </w:pPrChange>
      </w:pPr>
    </w:p>
    <w:p w14:paraId="35D5442A" w14:textId="0326BB61" w:rsidR="00FC0469" w:rsidRPr="00FC0469" w:rsidRDefault="00DD701E" w:rsidP="004D04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  <w:pPrChange w:id="11" w:author="Everton Coimbra de Araújo" w:date="2020-07-26T10:47:00Z">
          <w:pPr>
            <w:pStyle w:val="PargrafodaLista"/>
            <w:numPr>
              <w:numId w:val="1"/>
            </w:numPr>
            <w:ind w:hanging="360"/>
          </w:pPr>
        </w:pPrChange>
      </w:pPr>
      <w:r>
        <w:rPr>
          <w:rFonts w:ascii="Arial" w:hAnsi="Arial" w:cs="Arial"/>
          <w:sz w:val="24"/>
          <w:szCs w:val="24"/>
        </w:rPr>
        <w:t>Incluir m</w:t>
      </w:r>
      <w:r w:rsidR="00FC0469">
        <w:rPr>
          <w:rFonts w:ascii="Arial" w:hAnsi="Arial" w:cs="Arial"/>
          <w:sz w:val="24"/>
          <w:szCs w:val="24"/>
        </w:rPr>
        <w:t>ini game com objetivo de tornar a aprendizagem mais divertida aos visitantes.</w:t>
      </w:r>
    </w:p>
    <w:p w14:paraId="5DFF98E9" w14:textId="4F4223D0" w:rsidR="00FC0469" w:rsidRDefault="00FC0469" w:rsidP="00FC046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64D3B4" w14:textId="77777777" w:rsidR="00FC0469" w:rsidRPr="00FC0469" w:rsidRDefault="00FC0469" w:rsidP="00FC046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89CAF57" w14:textId="4C67648B" w:rsidR="00FC0469" w:rsidRDefault="00FC0469" w:rsidP="00FC0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Sugestões</w:t>
      </w:r>
    </w:p>
    <w:p w14:paraId="3E6828BE" w14:textId="5725338B" w:rsidR="00FC0469" w:rsidRDefault="00FC0469" w:rsidP="00FC0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374C43" w14:textId="0D977CED" w:rsidR="00FC0469" w:rsidRPr="00FC0469" w:rsidRDefault="00FC0469" w:rsidP="004D0463">
      <w:pPr>
        <w:jc w:val="both"/>
        <w:rPr>
          <w:rFonts w:ascii="Arial" w:hAnsi="Arial" w:cs="Arial"/>
          <w:sz w:val="24"/>
          <w:szCs w:val="24"/>
        </w:rPr>
        <w:pPrChange w:id="12" w:author="Everton Coimbra de Araújo" w:date="2020-07-26T10:47:00Z">
          <w:pPr/>
        </w:pPrChange>
      </w:pPr>
      <w:r>
        <w:rPr>
          <w:rFonts w:ascii="Arial" w:hAnsi="Arial" w:cs="Arial"/>
          <w:sz w:val="24"/>
          <w:szCs w:val="24"/>
        </w:rPr>
        <w:tab/>
      </w:r>
      <w:r w:rsidR="00865C7A">
        <w:rPr>
          <w:rFonts w:ascii="Arial" w:hAnsi="Arial" w:cs="Arial"/>
          <w:sz w:val="24"/>
          <w:szCs w:val="24"/>
        </w:rPr>
        <w:t>E</w:t>
      </w:r>
      <w:r w:rsidR="008043FB">
        <w:rPr>
          <w:rFonts w:ascii="Arial" w:hAnsi="Arial" w:cs="Arial"/>
          <w:sz w:val="24"/>
          <w:szCs w:val="24"/>
        </w:rPr>
        <w:t xml:space="preserve">m cada espécie da planta </w:t>
      </w:r>
      <w:r w:rsidR="00DD701E">
        <w:rPr>
          <w:rFonts w:ascii="Arial" w:hAnsi="Arial" w:cs="Arial"/>
          <w:sz w:val="24"/>
          <w:szCs w:val="24"/>
        </w:rPr>
        <w:t xml:space="preserve">a </w:t>
      </w:r>
      <w:r w:rsidR="008043FB">
        <w:rPr>
          <w:rFonts w:ascii="Arial" w:hAnsi="Arial" w:cs="Arial"/>
          <w:sz w:val="24"/>
          <w:szCs w:val="24"/>
        </w:rPr>
        <w:t xml:space="preserve">que for desejado, </w:t>
      </w:r>
      <w:r w:rsidR="00865C7A">
        <w:rPr>
          <w:rFonts w:ascii="Arial" w:hAnsi="Arial" w:cs="Arial"/>
          <w:sz w:val="24"/>
          <w:szCs w:val="24"/>
        </w:rPr>
        <w:t xml:space="preserve">colocar </w:t>
      </w:r>
      <w:r w:rsidR="008043FB">
        <w:rPr>
          <w:rFonts w:ascii="Arial" w:hAnsi="Arial" w:cs="Arial"/>
          <w:sz w:val="24"/>
          <w:szCs w:val="24"/>
        </w:rPr>
        <w:t xml:space="preserve">um código QR que pelo app pode ser lido </w:t>
      </w:r>
      <w:r w:rsidR="00865C7A">
        <w:rPr>
          <w:rFonts w:ascii="Arial" w:hAnsi="Arial" w:cs="Arial"/>
          <w:sz w:val="24"/>
          <w:szCs w:val="24"/>
        </w:rPr>
        <w:t>para</w:t>
      </w:r>
      <w:r w:rsidR="008043FB">
        <w:rPr>
          <w:rFonts w:ascii="Arial" w:hAnsi="Arial" w:cs="Arial"/>
          <w:sz w:val="24"/>
          <w:szCs w:val="24"/>
        </w:rPr>
        <w:t xml:space="preserve"> trazer informações e características da mesma, após a leitura das informações obter uma opção de iniciar um pequeno quiz, com uma ou mais perguntas sobre aquel</w:t>
      </w:r>
      <w:r w:rsidR="008C240F">
        <w:rPr>
          <w:rFonts w:ascii="Arial" w:hAnsi="Arial" w:cs="Arial"/>
          <w:sz w:val="24"/>
          <w:szCs w:val="24"/>
        </w:rPr>
        <w:t>e plantio</w:t>
      </w:r>
      <w:r w:rsidR="008043FB">
        <w:rPr>
          <w:rFonts w:ascii="Arial" w:hAnsi="Arial" w:cs="Arial"/>
          <w:sz w:val="24"/>
          <w:szCs w:val="24"/>
        </w:rPr>
        <w:t>, se o usuário acertar as perguntas ele recebe como recompensa a “carta” daquela planta, com uma arte colorida inspirada nos atuais jogos de ca</w:t>
      </w:r>
      <w:r w:rsidR="008C240F">
        <w:rPr>
          <w:rFonts w:ascii="Arial" w:hAnsi="Arial" w:cs="Arial"/>
          <w:sz w:val="24"/>
          <w:szCs w:val="24"/>
        </w:rPr>
        <w:t>r</w:t>
      </w:r>
      <w:r w:rsidR="008043FB">
        <w:rPr>
          <w:rFonts w:ascii="Arial" w:hAnsi="Arial" w:cs="Arial"/>
          <w:sz w:val="24"/>
          <w:szCs w:val="24"/>
        </w:rPr>
        <w:t>tas online,</w:t>
      </w:r>
      <w:r w:rsidR="008C240F">
        <w:rPr>
          <w:rFonts w:ascii="Arial" w:hAnsi="Arial" w:cs="Arial"/>
          <w:sz w:val="24"/>
          <w:szCs w:val="24"/>
        </w:rPr>
        <w:t xml:space="preserve"> ficando armazenado no inventário do usuário podendo assim colecionar várias cartas das diversas espécies contidas no bosque.</w:t>
      </w:r>
    </w:p>
    <w:sectPr w:rsidR="00FC0469" w:rsidRPr="00FC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4C06"/>
    <w:multiLevelType w:val="hybridMultilevel"/>
    <w:tmpl w:val="8974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erton Coimbra de Araújo">
    <w15:presenceInfo w15:providerId="Windows Live" w15:userId="a1a4857ca2e3b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9"/>
    <w:rsid w:val="004D0463"/>
    <w:rsid w:val="007E0C81"/>
    <w:rsid w:val="008043FB"/>
    <w:rsid w:val="00865C7A"/>
    <w:rsid w:val="008C240F"/>
    <w:rsid w:val="00DD701E"/>
    <w:rsid w:val="00FC0469"/>
    <w:rsid w:val="00F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CCB7"/>
  <w15:chartTrackingRefBased/>
  <w15:docId w15:val="{24DDDC18-BC24-4F8C-84D8-B2D2EA46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4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0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Bedin Marchi</dc:creator>
  <cp:keywords/>
  <dc:description/>
  <cp:lastModifiedBy>Everton Coimbra de Araújo</cp:lastModifiedBy>
  <cp:revision>4</cp:revision>
  <dcterms:created xsi:type="dcterms:W3CDTF">2020-07-26T13:46:00Z</dcterms:created>
  <dcterms:modified xsi:type="dcterms:W3CDTF">2020-07-26T13:49:00Z</dcterms:modified>
</cp:coreProperties>
</file>