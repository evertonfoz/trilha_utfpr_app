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0AE9" w:rsidRDefault="00C960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Briefing </w:t>
      </w:r>
    </w:p>
    <w:p w14:paraId="00000002" w14:textId="77777777" w:rsidR="00490AE9" w:rsidRDefault="00490AE9">
      <w:pPr>
        <w:jc w:val="center"/>
        <w:rPr>
          <w:b/>
          <w:sz w:val="28"/>
          <w:szCs w:val="28"/>
        </w:rPr>
      </w:pPr>
    </w:p>
    <w:p w14:paraId="00000003" w14:textId="5318DF65" w:rsidR="00490AE9" w:rsidRDefault="00C9605A" w:rsidP="007328D5">
      <w:pPr>
        <w:jc w:val="both"/>
        <w:rPr>
          <w:sz w:val="24"/>
          <w:szCs w:val="24"/>
        </w:rPr>
        <w:pPrChange w:id="0" w:author="Everton Coimbra de Araújo" w:date="2020-07-25T15:18:00Z">
          <w:pPr/>
        </w:pPrChange>
      </w:pPr>
      <w:r>
        <w:rPr>
          <w:sz w:val="24"/>
          <w:szCs w:val="24"/>
        </w:rPr>
        <w:t xml:space="preserve">No dia 22 de julho de 2020, </w:t>
      </w:r>
      <w:del w:id="1" w:author="Everton Coimbra de Araújo" w:date="2020-07-25T15:18:00Z">
        <w:r w:rsidDel="007328D5">
          <w:rPr>
            <w:sz w:val="24"/>
            <w:szCs w:val="24"/>
          </w:rPr>
          <w:delText>fora feita</w:delText>
        </w:r>
      </w:del>
      <w:ins w:id="2" w:author="Everton Coimbra de Araújo" w:date="2020-07-25T15:18:00Z">
        <w:r w:rsidR="007328D5">
          <w:rPr>
            <w:sz w:val="24"/>
            <w:szCs w:val="24"/>
          </w:rPr>
          <w:t xml:space="preserve">realizou-se </w:t>
        </w:r>
      </w:ins>
      <w:del w:id="3" w:author="Everton Coimbra de Araújo" w:date="2020-07-25T15:18:00Z">
        <w:r w:rsidDel="007328D5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uma reunião para discutir</w:t>
      </w:r>
      <w:del w:id="4" w:author="Everton Coimbra de Araújo" w:date="2020-07-25T15:18:00Z">
        <w:r w:rsidDel="007328D5">
          <w:rPr>
            <w:sz w:val="24"/>
            <w:szCs w:val="24"/>
          </w:rPr>
          <w:delText>:</w:delText>
        </w:r>
      </w:del>
      <w:r>
        <w:rPr>
          <w:sz w:val="24"/>
          <w:szCs w:val="24"/>
        </w:rPr>
        <w:t xml:space="preserve"> a história do bosque e da trilha que resultou na ideia do aplicativo, quais seriam os primeiros passos para começar </w:t>
      </w:r>
      <w:del w:id="5" w:author="Everton Coimbra de Araújo" w:date="2020-07-25T15:18:00Z">
        <w:r w:rsidDel="007328D5">
          <w:rPr>
            <w:sz w:val="24"/>
            <w:szCs w:val="24"/>
          </w:rPr>
          <w:delText>a montar o aplicativo</w:delText>
        </w:r>
      </w:del>
      <w:ins w:id="6" w:author="Everton Coimbra de Araújo" w:date="2020-07-25T15:18:00Z">
        <w:r w:rsidR="007328D5">
          <w:rPr>
            <w:sz w:val="24"/>
            <w:szCs w:val="24"/>
          </w:rPr>
          <w:t>se desenvolvimento</w:t>
        </w:r>
      </w:ins>
      <w:r>
        <w:rPr>
          <w:sz w:val="24"/>
          <w:szCs w:val="24"/>
        </w:rPr>
        <w:t xml:space="preserve"> e também foram discutidas algumas ideias do que pode</w:t>
      </w:r>
      <w:r>
        <w:rPr>
          <w:sz w:val="24"/>
          <w:szCs w:val="24"/>
        </w:rPr>
        <w:t>ria</w:t>
      </w:r>
      <w:del w:id="7" w:author="Everton Coimbra de Araújo" w:date="2020-07-25T15:19:00Z">
        <w:r w:rsidDel="007328D5">
          <w:rPr>
            <w:sz w:val="24"/>
            <w:szCs w:val="24"/>
          </w:rPr>
          <w:delText>m</w:delText>
        </w:r>
      </w:del>
      <w:r>
        <w:rPr>
          <w:sz w:val="24"/>
          <w:szCs w:val="24"/>
        </w:rPr>
        <w:t xml:space="preserve"> haver </w:t>
      </w:r>
      <w:del w:id="8" w:author="Everton Coimbra de Araújo" w:date="2020-07-25T15:19:00Z">
        <w:r w:rsidDel="007328D5">
          <w:rPr>
            <w:sz w:val="24"/>
            <w:szCs w:val="24"/>
          </w:rPr>
          <w:delText>dentro d</w:delText>
        </w:r>
      </w:del>
      <w:ins w:id="9" w:author="Everton Coimbra de Araújo" w:date="2020-07-25T15:19:00Z">
        <w:r w:rsidR="007328D5">
          <w:rPr>
            <w:sz w:val="24"/>
            <w:szCs w:val="24"/>
          </w:rPr>
          <w:t>n</w:t>
        </w:r>
      </w:ins>
      <w:r>
        <w:rPr>
          <w:sz w:val="24"/>
          <w:szCs w:val="24"/>
        </w:rPr>
        <w:t xml:space="preserve">ele. </w:t>
      </w:r>
    </w:p>
    <w:p w14:paraId="00000004" w14:textId="77777777" w:rsidR="00490AE9" w:rsidRDefault="00490AE9" w:rsidP="007328D5">
      <w:pPr>
        <w:jc w:val="both"/>
        <w:rPr>
          <w:sz w:val="24"/>
          <w:szCs w:val="24"/>
        </w:rPr>
        <w:pPrChange w:id="10" w:author="Everton Coimbra de Araújo" w:date="2020-07-25T15:18:00Z">
          <w:pPr/>
        </w:pPrChange>
      </w:pPr>
    </w:p>
    <w:p w14:paraId="00000005" w14:textId="77777777" w:rsidR="00490AE9" w:rsidRDefault="00C9605A" w:rsidP="007328D5">
      <w:pPr>
        <w:jc w:val="both"/>
        <w:rPr>
          <w:sz w:val="24"/>
          <w:szCs w:val="24"/>
        </w:rPr>
        <w:pPrChange w:id="11" w:author="Everton Coimbra de Araújo" w:date="2020-07-25T15:18:00Z">
          <w:pPr/>
        </w:pPrChange>
      </w:pPr>
      <w:r>
        <w:rPr>
          <w:sz w:val="24"/>
          <w:szCs w:val="24"/>
        </w:rPr>
        <w:t xml:space="preserve">No ano passado, para um trabalho de TCC dos alunos de Engenharia Ambiental, a Dra. Larissa de </w:t>
      </w:r>
      <w:proofErr w:type="spellStart"/>
      <w:r>
        <w:rPr>
          <w:sz w:val="24"/>
          <w:szCs w:val="24"/>
        </w:rPr>
        <w:t>Bortolli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Chiamolera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Sabbi</w:t>
      </w:r>
      <w:proofErr w:type="spellEnd"/>
      <w:r>
        <w:rPr>
          <w:sz w:val="24"/>
          <w:szCs w:val="24"/>
        </w:rPr>
        <w:t xml:space="preserve">, juntamente com </w:t>
      </w:r>
      <w:proofErr w:type="gramStart"/>
      <w:r>
        <w:rPr>
          <w:sz w:val="24"/>
          <w:szCs w:val="24"/>
        </w:rPr>
        <w:t>a  Dra.</w:t>
      </w:r>
      <w:proofErr w:type="gramEnd"/>
      <w:r>
        <w:rPr>
          <w:sz w:val="24"/>
          <w:szCs w:val="24"/>
        </w:rPr>
        <w:t xml:space="preserve"> Carla Daniela Câmara, trabalharam para montar a trilha dentro do Bosque da UTFPR, </w:t>
      </w:r>
      <w:proofErr w:type="spellStart"/>
      <w:r>
        <w:rPr>
          <w:sz w:val="24"/>
          <w:szCs w:val="24"/>
        </w:rPr>
        <w:t>Câmp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Medianeira. Portanto, a trilha encontra-se finalizada, com os levantamentos de todas as espécies. Dentro disso, foram selecionadas algumas espécies que serão trabalhadas ao longo da trilha. Também </w:t>
      </w:r>
      <w:proofErr w:type="gramStart"/>
      <w:r>
        <w:rPr>
          <w:sz w:val="24"/>
          <w:szCs w:val="24"/>
        </w:rPr>
        <w:t>encontra-se</w:t>
      </w:r>
      <w:proofErr w:type="gramEnd"/>
      <w:r>
        <w:rPr>
          <w:sz w:val="24"/>
          <w:szCs w:val="24"/>
        </w:rPr>
        <w:t xml:space="preserve"> o herbário, no qual está localizado do outro</w:t>
      </w:r>
      <w:r>
        <w:rPr>
          <w:sz w:val="24"/>
          <w:szCs w:val="24"/>
        </w:rPr>
        <w:t xml:space="preserve"> lado da Incubadora Tecnológica.</w:t>
      </w:r>
    </w:p>
    <w:p w14:paraId="00000006" w14:textId="77777777" w:rsidR="00490AE9" w:rsidRDefault="00490AE9" w:rsidP="007328D5">
      <w:pPr>
        <w:jc w:val="both"/>
        <w:rPr>
          <w:sz w:val="24"/>
          <w:szCs w:val="24"/>
        </w:rPr>
        <w:pPrChange w:id="12" w:author="Everton Coimbra de Araújo" w:date="2020-07-25T15:18:00Z">
          <w:pPr/>
        </w:pPrChange>
      </w:pPr>
    </w:p>
    <w:p w14:paraId="00000007" w14:textId="77777777" w:rsidR="00490AE9" w:rsidRDefault="00C9605A" w:rsidP="007328D5">
      <w:pPr>
        <w:jc w:val="both"/>
        <w:rPr>
          <w:sz w:val="24"/>
          <w:szCs w:val="24"/>
        </w:rPr>
        <w:pPrChange w:id="13" w:author="Everton Coimbra de Araújo" w:date="2020-07-25T15:18:00Z">
          <w:pPr/>
        </w:pPrChange>
      </w:pPr>
      <w:r>
        <w:rPr>
          <w:sz w:val="24"/>
          <w:szCs w:val="24"/>
        </w:rPr>
        <w:t>Junto com a trilha e o herbário, a ideia é começar a receber crianças para estarem trabalhando a educação ambiental e agregar a ideia ao aplicativo da trilha.</w:t>
      </w:r>
    </w:p>
    <w:p w14:paraId="00000008" w14:textId="77777777" w:rsidR="00490AE9" w:rsidRDefault="00490AE9" w:rsidP="007328D5">
      <w:pPr>
        <w:jc w:val="both"/>
        <w:rPr>
          <w:sz w:val="24"/>
          <w:szCs w:val="24"/>
        </w:rPr>
        <w:pPrChange w:id="14" w:author="Everton Coimbra de Araújo" w:date="2020-07-25T15:18:00Z">
          <w:pPr/>
        </w:pPrChange>
      </w:pPr>
    </w:p>
    <w:p w14:paraId="00000009" w14:textId="0C70F51E" w:rsidR="00490AE9" w:rsidRDefault="00C9605A" w:rsidP="007328D5">
      <w:pPr>
        <w:jc w:val="both"/>
        <w:rPr>
          <w:sz w:val="24"/>
          <w:szCs w:val="24"/>
        </w:rPr>
        <w:pPrChange w:id="15" w:author="Everton Coimbra de Araújo" w:date="2020-07-25T15:18:00Z">
          <w:pPr/>
        </w:pPrChange>
      </w:pPr>
      <w:commentRangeStart w:id="16"/>
      <w:r>
        <w:rPr>
          <w:sz w:val="24"/>
          <w:szCs w:val="24"/>
        </w:rPr>
        <w:t>Num primeiro momento será contada a história do bosque</w:t>
      </w:r>
      <w:commentRangeEnd w:id="16"/>
      <w:r w:rsidR="007328D5">
        <w:rPr>
          <w:rStyle w:val="Refdecomentrio"/>
        </w:rPr>
        <w:commentReference w:id="16"/>
      </w:r>
      <w:r>
        <w:rPr>
          <w:sz w:val="24"/>
          <w:szCs w:val="24"/>
        </w:rPr>
        <w:t>, faland</w:t>
      </w:r>
      <w:r>
        <w:rPr>
          <w:sz w:val="24"/>
          <w:szCs w:val="24"/>
        </w:rPr>
        <w:t xml:space="preserve">o um pouco sobre ele e as espécies. </w:t>
      </w:r>
      <w:commentRangeStart w:id="17"/>
      <w:r>
        <w:rPr>
          <w:sz w:val="24"/>
          <w:szCs w:val="24"/>
        </w:rPr>
        <w:t xml:space="preserve">Cada espécie terá uma placa e nelas </w:t>
      </w:r>
      <w:r>
        <w:rPr>
          <w:sz w:val="24"/>
          <w:szCs w:val="24"/>
        </w:rPr>
        <w:t xml:space="preserve">conterão um </w:t>
      </w:r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Code</w:t>
      </w:r>
      <w:commentRangeEnd w:id="17"/>
      <w:proofErr w:type="spellEnd"/>
      <w:r w:rsidR="007328D5">
        <w:rPr>
          <w:rStyle w:val="Refdecomentrio"/>
        </w:rPr>
        <w:commentReference w:id="17"/>
      </w:r>
      <w:r>
        <w:rPr>
          <w:sz w:val="24"/>
          <w:szCs w:val="24"/>
        </w:rPr>
        <w:t>, que feit</w:t>
      </w:r>
      <w:del w:id="18" w:author="Everton Coimbra de Araújo" w:date="2020-07-25T15:20:00Z">
        <w:r w:rsidDel="007328D5">
          <w:rPr>
            <w:sz w:val="24"/>
            <w:szCs w:val="24"/>
          </w:rPr>
          <w:delText>o</w:delText>
        </w:r>
      </w:del>
      <w:ins w:id="19" w:author="Everton Coimbra de Araújo" w:date="2020-07-25T15:20:00Z">
        <w:r w:rsidR="007328D5">
          <w:rPr>
            <w:sz w:val="24"/>
            <w:szCs w:val="24"/>
          </w:rPr>
          <w:t>a</w:t>
        </w:r>
      </w:ins>
      <w:r>
        <w:rPr>
          <w:sz w:val="24"/>
          <w:szCs w:val="24"/>
        </w:rPr>
        <w:t xml:space="preserve"> a leitura </w:t>
      </w:r>
      <w:proofErr w:type="gramStart"/>
      <w:r>
        <w:rPr>
          <w:sz w:val="24"/>
          <w:szCs w:val="24"/>
        </w:rPr>
        <w:t>estará informando</w:t>
      </w:r>
      <w:proofErr w:type="gramEnd"/>
      <w:r>
        <w:rPr>
          <w:sz w:val="24"/>
          <w:szCs w:val="24"/>
        </w:rPr>
        <w:t xml:space="preserve"> tudo sobre </w:t>
      </w:r>
      <w:del w:id="20" w:author="Everton Coimbra de Araújo" w:date="2020-07-25T15:21:00Z">
        <w:r w:rsidDel="007328D5">
          <w:rPr>
            <w:sz w:val="24"/>
            <w:szCs w:val="24"/>
          </w:rPr>
          <w:delText>ela</w:delText>
        </w:r>
      </w:del>
      <w:ins w:id="21" w:author="Everton Coimbra de Araújo" w:date="2020-07-25T15:21:00Z">
        <w:r w:rsidR="007328D5">
          <w:rPr>
            <w:sz w:val="24"/>
            <w:szCs w:val="24"/>
          </w:rPr>
          <w:t>a espécie em questão</w:t>
        </w:r>
      </w:ins>
      <w:r>
        <w:rPr>
          <w:sz w:val="24"/>
          <w:szCs w:val="24"/>
        </w:rPr>
        <w:t xml:space="preserve">. Sendo a mensagem passada para os usuários, tanto de </w:t>
      </w:r>
      <w:commentRangeStart w:id="22"/>
      <w:r>
        <w:rPr>
          <w:sz w:val="24"/>
          <w:szCs w:val="24"/>
        </w:rPr>
        <w:t>forma escrita</w:t>
      </w:r>
      <w:commentRangeEnd w:id="22"/>
      <w:r w:rsidR="007328D5">
        <w:rPr>
          <w:rStyle w:val="Refdecomentrio"/>
        </w:rPr>
        <w:commentReference w:id="22"/>
      </w:r>
      <w:r>
        <w:rPr>
          <w:sz w:val="24"/>
          <w:szCs w:val="24"/>
        </w:rPr>
        <w:t xml:space="preserve">, </w:t>
      </w:r>
      <w:commentRangeStart w:id="23"/>
      <w:r>
        <w:rPr>
          <w:sz w:val="24"/>
          <w:szCs w:val="24"/>
        </w:rPr>
        <w:t>quanto falada, para a inclusão dos deficie</w:t>
      </w:r>
      <w:r>
        <w:rPr>
          <w:sz w:val="24"/>
          <w:szCs w:val="24"/>
        </w:rPr>
        <w:t>ntes físicos</w:t>
      </w:r>
      <w:commentRangeEnd w:id="23"/>
      <w:r w:rsidR="007328D5">
        <w:rPr>
          <w:rStyle w:val="Refdecomentrio"/>
        </w:rPr>
        <w:commentReference w:id="23"/>
      </w:r>
      <w:r>
        <w:rPr>
          <w:sz w:val="24"/>
          <w:szCs w:val="24"/>
        </w:rPr>
        <w:t>.</w:t>
      </w:r>
    </w:p>
    <w:p w14:paraId="0000000A" w14:textId="77777777" w:rsidR="00490AE9" w:rsidRDefault="00490AE9" w:rsidP="007328D5">
      <w:pPr>
        <w:jc w:val="both"/>
        <w:rPr>
          <w:sz w:val="24"/>
          <w:szCs w:val="24"/>
        </w:rPr>
        <w:pPrChange w:id="24" w:author="Everton Coimbra de Araújo" w:date="2020-07-25T15:18:00Z">
          <w:pPr/>
        </w:pPrChange>
      </w:pPr>
    </w:p>
    <w:p w14:paraId="0000000B" w14:textId="1FE9D5B6" w:rsidR="00490AE9" w:rsidRDefault="00C9605A" w:rsidP="007328D5">
      <w:pPr>
        <w:jc w:val="both"/>
        <w:rPr>
          <w:sz w:val="24"/>
          <w:szCs w:val="24"/>
        </w:rPr>
        <w:pPrChange w:id="25" w:author="Everton Coimbra de Araújo" w:date="2020-07-25T15:18:00Z">
          <w:pPr/>
        </w:pPrChange>
      </w:pPr>
      <w:commentRangeStart w:id="26"/>
      <w:r>
        <w:rPr>
          <w:sz w:val="24"/>
          <w:szCs w:val="24"/>
        </w:rPr>
        <w:t>Já num segundo momento, a id</w:t>
      </w:r>
      <w:del w:id="27" w:author="Everton Coimbra de Araújo" w:date="2020-07-25T15:21:00Z">
        <w:r w:rsidDel="007328D5">
          <w:rPr>
            <w:sz w:val="24"/>
            <w:szCs w:val="24"/>
          </w:rPr>
          <w:delText>é</w:delText>
        </w:r>
      </w:del>
      <w:ins w:id="28" w:author="Everton Coimbra de Araújo" w:date="2020-07-25T15:21:00Z">
        <w:r w:rsidR="007328D5">
          <w:rPr>
            <w:sz w:val="24"/>
            <w:szCs w:val="24"/>
          </w:rPr>
          <w:t>e</w:t>
        </w:r>
      </w:ins>
      <w:r>
        <w:rPr>
          <w:sz w:val="24"/>
          <w:szCs w:val="24"/>
        </w:rPr>
        <w:t xml:space="preserve">ia é de fazer um Jardim Sensorial </w:t>
      </w:r>
      <w:commentRangeEnd w:id="26"/>
      <w:r w:rsidR="007328D5">
        <w:rPr>
          <w:rStyle w:val="Refdecomentrio"/>
        </w:rPr>
        <w:commentReference w:id="26"/>
      </w:r>
      <w:r>
        <w:rPr>
          <w:sz w:val="24"/>
          <w:szCs w:val="24"/>
        </w:rPr>
        <w:t xml:space="preserve">(que ativam os cinco sentidos), no qual serão pré-selecionadas algumas espécies. Essas também conterão informações que serão acessadas </w:t>
      </w:r>
      <w:del w:id="29" w:author="Everton Coimbra de Araújo" w:date="2020-07-25T15:22:00Z">
        <w:r w:rsidDel="007328D5">
          <w:rPr>
            <w:sz w:val="24"/>
            <w:szCs w:val="24"/>
          </w:rPr>
          <w:delText xml:space="preserve">através </w:delText>
        </w:r>
      </w:del>
      <w:ins w:id="30" w:author="Everton Coimbra de Araújo" w:date="2020-07-25T15:22:00Z">
        <w:r w:rsidR="007328D5">
          <w:rPr>
            <w:sz w:val="24"/>
            <w:szCs w:val="24"/>
          </w:rPr>
          <w:t>por meio</w:t>
        </w:r>
        <w:r w:rsidR="007328D5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do QR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 Sendo assim, para que o</w:t>
      </w:r>
      <w:r>
        <w:rPr>
          <w:sz w:val="24"/>
          <w:szCs w:val="24"/>
        </w:rPr>
        <w:t>s sentidos sejam acionados, o aplicativo descreverá as sensações (como o olfato), ou pedirá que ela toque em alguma parte da planta (tato).</w:t>
      </w:r>
    </w:p>
    <w:p w14:paraId="0000000C" w14:textId="77777777" w:rsidR="00490AE9" w:rsidRDefault="00490AE9" w:rsidP="007328D5">
      <w:pPr>
        <w:jc w:val="both"/>
        <w:rPr>
          <w:sz w:val="24"/>
          <w:szCs w:val="24"/>
        </w:rPr>
        <w:pPrChange w:id="31" w:author="Everton Coimbra de Araújo" w:date="2020-07-25T15:18:00Z">
          <w:pPr/>
        </w:pPrChange>
      </w:pPr>
    </w:p>
    <w:p w14:paraId="0000000D" w14:textId="77777777" w:rsidR="00490AE9" w:rsidRDefault="00C9605A" w:rsidP="007328D5">
      <w:pPr>
        <w:jc w:val="both"/>
        <w:rPr>
          <w:sz w:val="24"/>
          <w:szCs w:val="24"/>
        </w:rPr>
        <w:pPrChange w:id="32" w:author="Everton Coimbra de Araújo" w:date="2020-07-25T15:18:00Z">
          <w:pPr/>
        </w:pPrChange>
      </w:pPr>
      <w:commentRangeStart w:id="33"/>
      <w:r>
        <w:rPr>
          <w:sz w:val="24"/>
          <w:szCs w:val="24"/>
        </w:rPr>
        <w:t>Na terceira e quarta etapa, serão os momentos de acrescentar os jogos infantis, ou seja, fazer jogos relacionando a</w:t>
      </w:r>
      <w:r>
        <w:rPr>
          <w:sz w:val="24"/>
          <w:szCs w:val="24"/>
        </w:rPr>
        <w:t>s informações contidas nas placas, como por exemplo, jogo da memória, quiz ou caça ao tesouro. e conforme as crianças forem acertando, elas receberão uma certa pontuação, na qual irão desbloquear</w:t>
      </w:r>
      <w:r>
        <w:rPr>
          <w:color w:val="222222"/>
          <w:sz w:val="23"/>
          <w:szCs w:val="23"/>
          <w:shd w:val="clear" w:color="auto" w:fill="F2F2F2"/>
        </w:rPr>
        <w:t xml:space="preserve"> </w:t>
      </w:r>
      <w:r>
        <w:rPr>
          <w:sz w:val="24"/>
          <w:szCs w:val="24"/>
        </w:rPr>
        <w:t>uma nova fase e assim, com novos conteúdos e novas informaçõ</w:t>
      </w:r>
      <w:r>
        <w:rPr>
          <w:sz w:val="24"/>
          <w:szCs w:val="24"/>
        </w:rPr>
        <w:t xml:space="preserve">es relacionadas às espécies. </w:t>
      </w:r>
      <w:commentRangeEnd w:id="33"/>
      <w:r w:rsidR="007328D5">
        <w:rPr>
          <w:rStyle w:val="Refdecomentrio"/>
        </w:rPr>
        <w:commentReference w:id="33"/>
      </w:r>
    </w:p>
    <w:p w14:paraId="0000000E" w14:textId="77777777" w:rsidR="00490AE9" w:rsidRDefault="00490AE9" w:rsidP="007328D5">
      <w:pPr>
        <w:jc w:val="both"/>
        <w:rPr>
          <w:sz w:val="24"/>
          <w:szCs w:val="24"/>
        </w:rPr>
        <w:pPrChange w:id="34" w:author="Everton Coimbra de Araújo" w:date="2020-07-25T15:18:00Z">
          <w:pPr/>
        </w:pPrChange>
      </w:pPr>
    </w:p>
    <w:p w14:paraId="0000000F" w14:textId="77777777" w:rsidR="00490AE9" w:rsidRDefault="00C9605A" w:rsidP="007328D5">
      <w:pPr>
        <w:jc w:val="both"/>
        <w:rPr>
          <w:sz w:val="24"/>
          <w:szCs w:val="24"/>
        </w:rPr>
        <w:pPrChange w:id="35" w:author="Everton Coimbra de Araújo" w:date="2020-07-25T15:18:00Z">
          <w:pPr/>
        </w:pPrChange>
      </w:pPr>
      <w:r>
        <w:rPr>
          <w:sz w:val="24"/>
          <w:szCs w:val="24"/>
        </w:rPr>
        <w:t xml:space="preserve">Pelo fato do público alvo </w:t>
      </w:r>
      <w:r>
        <w:rPr>
          <w:sz w:val="24"/>
          <w:szCs w:val="24"/>
        </w:rPr>
        <w:t xml:space="preserve">serem </w:t>
      </w:r>
      <w:r>
        <w:rPr>
          <w:sz w:val="24"/>
          <w:szCs w:val="24"/>
        </w:rPr>
        <w:t>as crianças, é importante que a identidade visual seja extremamente colorida e lúdica, com muitas partes interativas, trabalhando com animações e jogos educacionais. Mas de maneira geral, é imp</w:t>
      </w:r>
      <w:r>
        <w:rPr>
          <w:sz w:val="24"/>
          <w:szCs w:val="24"/>
        </w:rPr>
        <w:t xml:space="preserve">ortante fazer com que o produto seja marcante para os usuários, como por exemplo, a logomarca e as combinações de </w:t>
      </w:r>
      <w:commentRangeStart w:id="36"/>
      <w:r>
        <w:rPr>
          <w:sz w:val="24"/>
          <w:szCs w:val="24"/>
        </w:rPr>
        <w:t xml:space="preserve">cores </w:t>
      </w:r>
      <w:commentRangeEnd w:id="36"/>
      <w:r w:rsidR="007328D5">
        <w:rPr>
          <w:rStyle w:val="Refdecomentrio"/>
        </w:rPr>
        <w:commentReference w:id="36"/>
      </w:r>
      <w:r>
        <w:rPr>
          <w:sz w:val="24"/>
          <w:szCs w:val="24"/>
        </w:rPr>
        <w:t>que estão relacionadas às sensações psicológicas (que o verde passa a sensação de segurança ou o vermelho de movimento</w:t>
      </w:r>
      <w:del w:id="37" w:author="Everton Coimbra de Araújo" w:date="2020-07-25T15:23:00Z">
        <w:r w:rsidDel="007328D5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).</w:t>
      </w:r>
    </w:p>
    <w:p w14:paraId="00000010" w14:textId="77777777" w:rsidR="00490AE9" w:rsidRDefault="00490AE9" w:rsidP="007328D5">
      <w:pPr>
        <w:jc w:val="both"/>
        <w:rPr>
          <w:sz w:val="24"/>
          <w:szCs w:val="24"/>
        </w:rPr>
        <w:pPrChange w:id="38" w:author="Everton Coimbra de Araújo" w:date="2020-07-25T15:18:00Z">
          <w:pPr/>
        </w:pPrChange>
      </w:pPr>
    </w:p>
    <w:p w14:paraId="00000011" w14:textId="77777777" w:rsidR="00490AE9" w:rsidRDefault="00490AE9" w:rsidP="007328D5">
      <w:pPr>
        <w:jc w:val="both"/>
        <w:rPr>
          <w:sz w:val="24"/>
          <w:szCs w:val="24"/>
        </w:rPr>
        <w:pPrChange w:id="39" w:author="Everton Coimbra de Araújo" w:date="2020-07-25T15:18:00Z">
          <w:pPr/>
        </w:pPrChange>
      </w:pPr>
    </w:p>
    <w:p w14:paraId="00000012" w14:textId="68947CB2" w:rsidR="00490AE9" w:rsidRDefault="00C9605A" w:rsidP="007328D5">
      <w:pPr>
        <w:jc w:val="both"/>
        <w:rPr>
          <w:ins w:id="40" w:author="Everton Coimbra de Araújo" w:date="2020-07-25T15:24:00Z"/>
          <w:sz w:val="24"/>
          <w:szCs w:val="24"/>
        </w:rPr>
      </w:pPr>
      <w:commentRangeStart w:id="41"/>
      <w:r>
        <w:rPr>
          <w:sz w:val="24"/>
          <w:szCs w:val="24"/>
        </w:rPr>
        <w:t xml:space="preserve">Mesmo que o </w:t>
      </w:r>
      <w:r>
        <w:rPr>
          <w:sz w:val="24"/>
          <w:szCs w:val="24"/>
        </w:rPr>
        <w:t>público alvo sejam as crianças é importante separar as diferentes faixa</w:t>
      </w:r>
      <w:ins w:id="42" w:author="Everton Coimbra de Araújo" w:date="2020-07-25T15:23:00Z">
        <w:r w:rsidR="007328D5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etária</w:t>
      </w:r>
      <w:ins w:id="43" w:author="Everton Coimbra de Araújo" w:date="2020-07-25T15:23:00Z">
        <w:r w:rsidR="007328D5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de idades, para saber quem utilizará mais essa aplicação. Tentando compreender mais esse universo delas e criando uma identidade visual. Portanto, elas serão mais de: </w:t>
      </w:r>
      <w:commentRangeEnd w:id="41"/>
      <w:r w:rsidR="007328D5">
        <w:rPr>
          <w:rStyle w:val="Refdecomentrio"/>
        </w:rPr>
        <w:commentReference w:id="41"/>
      </w:r>
    </w:p>
    <w:p w14:paraId="2380B9C4" w14:textId="77777777" w:rsidR="007328D5" w:rsidRDefault="007328D5" w:rsidP="007328D5">
      <w:pPr>
        <w:jc w:val="both"/>
        <w:rPr>
          <w:sz w:val="24"/>
          <w:szCs w:val="24"/>
        </w:rPr>
        <w:pPrChange w:id="44" w:author="Everton Coimbra de Araújo" w:date="2020-07-25T15:18:00Z">
          <w:pPr/>
        </w:pPrChange>
      </w:pPr>
    </w:p>
    <w:p w14:paraId="00000013" w14:textId="77777777" w:rsidR="00490AE9" w:rsidRDefault="00C9605A" w:rsidP="007328D5">
      <w:pPr>
        <w:numPr>
          <w:ilvl w:val="0"/>
          <w:numId w:val="2"/>
        </w:numPr>
        <w:jc w:val="both"/>
        <w:rPr>
          <w:sz w:val="24"/>
          <w:szCs w:val="24"/>
        </w:rPr>
        <w:pPrChange w:id="45" w:author="Everton Coimbra de Araújo" w:date="2020-07-25T15:18:00Z">
          <w:pPr>
            <w:numPr>
              <w:numId w:val="2"/>
            </w:numPr>
            <w:ind w:left="720" w:hanging="360"/>
          </w:pPr>
        </w:pPrChange>
      </w:pPr>
      <w:r>
        <w:rPr>
          <w:sz w:val="24"/>
          <w:szCs w:val="24"/>
        </w:rPr>
        <w:t>0 a 5 ano</w:t>
      </w:r>
      <w:r>
        <w:rPr>
          <w:sz w:val="24"/>
          <w:szCs w:val="24"/>
        </w:rPr>
        <w:t>s;</w:t>
      </w:r>
    </w:p>
    <w:p w14:paraId="00000014" w14:textId="77777777" w:rsidR="00490AE9" w:rsidRDefault="00C9605A" w:rsidP="007328D5">
      <w:pPr>
        <w:numPr>
          <w:ilvl w:val="0"/>
          <w:numId w:val="2"/>
        </w:numPr>
        <w:jc w:val="both"/>
        <w:rPr>
          <w:sz w:val="24"/>
          <w:szCs w:val="24"/>
        </w:rPr>
        <w:pPrChange w:id="46" w:author="Everton Coimbra de Araújo" w:date="2020-07-25T15:18:00Z">
          <w:pPr>
            <w:numPr>
              <w:numId w:val="2"/>
            </w:numPr>
            <w:ind w:left="720" w:hanging="360"/>
          </w:pPr>
        </w:pPrChange>
      </w:pPr>
      <w:r>
        <w:rPr>
          <w:sz w:val="24"/>
          <w:szCs w:val="24"/>
        </w:rPr>
        <w:t>6 a 12 anos;</w:t>
      </w:r>
    </w:p>
    <w:p w14:paraId="00000015" w14:textId="77777777" w:rsidR="00490AE9" w:rsidRDefault="00C9605A" w:rsidP="007328D5">
      <w:pPr>
        <w:numPr>
          <w:ilvl w:val="0"/>
          <w:numId w:val="2"/>
        </w:numPr>
        <w:jc w:val="both"/>
        <w:rPr>
          <w:sz w:val="24"/>
          <w:szCs w:val="24"/>
        </w:rPr>
        <w:pPrChange w:id="47" w:author="Everton Coimbra de Araújo" w:date="2020-07-25T15:18:00Z">
          <w:pPr>
            <w:numPr>
              <w:numId w:val="2"/>
            </w:numPr>
            <w:ind w:left="720" w:hanging="360"/>
          </w:pPr>
        </w:pPrChange>
      </w:pPr>
      <w:r>
        <w:rPr>
          <w:sz w:val="24"/>
          <w:szCs w:val="24"/>
        </w:rPr>
        <w:t>12 até os adolescentes.</w:t>
      </w:r>
    </w:p>
    <w:p w14:paraId="00000016" w14:textId="77777777" w:rsidR="00490AE9" w:rsidRDefault="00490AE9" w:rsidP="007328D5">
      <w:pPr>
        <w:jc w:val="both"/>
        <w:rPr>
          <w:sz w:val="24"/>
          <w:szCs w:val="24"/>
        </w:rPr>
        <w:pPrChange w:id="48" w:author="Everton Coimbra de Araújo" w:date="2020-07-25T15:18:00Z">
          <w:pPr/>
        </w:pPrChange>
      </w:pPr>
    </w:p>
    <w:p w14:paraId="00000017" w14:textId="05A3AFB2" w:rsidR="00490AE9" w:rsidRDefault="00C9605A" w:rsidP="007328D5">
      <w:pPr>
        <w:jc w:val="both"/>
        <w:rPr>
          <w:ins w:id="49" w:author="Everton Coimbra de Araújo" w:date="2020-07-25T15:25:00Z"/>
          <w:sz w:val="24"/>
          <w:szCs w:val="24"/>
        </w:rPr>
      </w:pPr>
      <w:commentRangeStart w:id="50"/>
      <w:r>
        <w:rPr>
          <w:sz w:val="24"/>
          <w:szCs w:val="24"/>
        </w:rPr>
        <w:t>Para construir a identidade visual da interface é preciso transpor tudo que foi pensado no primeiro momento, no caso da identidade visual da aplicação. Para depois redistribuir isso na interface de toda a aplicação,</w:t>
      </w:r>
      <w:r>
        <w:rPr>
          <w:sz w:val="24"/>
          <w:szCs w:val="24"/>
        </w:rPr>
        <w:t xml:space="preserve"> então:</w:t>
      </w:r>
    </w:p>
    <w:p w14:paraId="7397E5E0" w14:textId="77777777" w:rsidR="007328D5" w:rsidRDefault="007328D5" w:rsidP="007328D5">
      <w:pPr>
        <w:jc w:val="both"/>
        <w:rPr>
          <w:sz w:val="24"/>
          <w:szCs w:val="24"/>
        </w:rPr>
        <w:pPrChange w:id="51" w:author="Everton Coimbra de Araújo" w:date="2020-07-25T15:18:00Z">
          <w:pPr/>
        </w:pPrChange>
      </w:pPr>
    </w:p>
    <w:p w14:paraId="00000018" w14:textId="77777777" w:rsidR="00490AE9" w:rsidRDefault="00C9605A" w:rsidP="007328D5">
      <w:pPr>
        <w:numPr>
          <w:ilvl w:val="0"/>
          <w:numId w:val="1"/>
        </w:numPr>
        <w:jc w:val="both"/>
        <w:rPr>
          <w:sz w:val="24"/>
          <w:szCs w:val="24"/>
        </w:rPr>
        <w:pPrChange w:id="52" w:author="Everton Coimbra de Araújo" w:date="2020-07-25T15:18:00Z">
          <w:pPr>
            <w:numPr>
              <w:numId w:val="1"/>
            </w:numPr>
            <w:ind w:left="720" w:hanging="360"/>
          </w:pPr>
        </w:pPrChange>
      </w:pPr>
      <w:r>
        <w:rPr>
          <w:sz w:val="24"/>
          <w:szCs w:val="24"/>
        </w:rPr>
        <w:t>Botões;</w:t>
      </w:r>
    </w:p>
    <w:p w14:paraId="00000019" w14:textId="77777777" w:rsidR="00490AE9" w:rsidRDefault="00C9605A" w:rsidP="007328D5">
      <w:pPr>
        <w:numPr>
          <w:ilvl w:val="0"/>
          <w:numId w:val="1"/>
        </w:numPr>
        <w:jc w:val="both"/>
        <w:rPr>
          <w:sz w:val="24"/>
          <w:szCs w:val="24"/>
        </w:rPr>
        <w:pPrChange w:id="53" w:author="Everton Coimbra de Araújo" w:date="2020-07-25T15:18:00Z">
          <w:pPr>
            <w:numPr>
              <w:numId w:val="1"/>
            </w:numPr>
            <w:ind w:left="720" w:hanging="360"/>
          </w:pPr>
        </w:pPrChange>
      </w:pPr>
      <w:r>
        <w:rPr>
          <w:sz w:val="24"/>
          <w:szCs w:val="24"/>
        </w:rPr>
        <w:t>Textos;</w:t>
      </w:r>
    </w:p>
    <w:p w14:paraId="0000001A" w14:textId="77777777" w:rsidR="00490AE9" w:rsidRDefault="00C9605A" w:rsidP="007328D5">
      <w:pPr>
        <w:numPr>
          <w:ilvl w:val="0"/>
          <w:numId w:val="1"/>
        </w:numPr>
        <w:jc w:val="both"/>
        <w:rPr>
          <w:sz w:val="24"/>
          <w:szCs w:val="24"/>
        </w:rPr>
        <w:pPrChange w:id="54" w:author="Everton Coimbra de Araújo" w:date="2020-07-25T15:18:00Z">
          <w:pPr>
            <w:numPr>
              <w:numId w:val="1"/>
            </w:numPr>
            <w:ind w:left="720" w:hanging="360"/>
          </w:pPr>
        </w:pPrChange>
      </w:pPr>
      <w:r>
        <w:rPr>
          <w:sz w:val="24"/>
          <w:szCs w:val="24"/>
        </w:rPr>
        <w:t>Imagens de fundo;</w:t>
      </w:r>
    </w:p>
    <w:p w14:paraId="0000001B" w14:textId="77777777" w:rsidR="00490AE9" w:rsidRDefault="00C9605A" w:rsidP="007328D5">
      <w:pPr>
        <w:numPr>
          <w:ilvl w:val="0"/>
          <w:numId w:val="1"/>
        </w:numPr>
        <w:jc w:val="both"/>
        <w:rPr>
          <w:sz w:val="24"/>
          <w:szCs w:val="24"/>
        </w:rPr>
        <w:pPrChange w:id="55" w:author="Everton Coimbra de Araújo" w:date="2020-07-25T15:18:00Z">
          <w:pPr>
            <w:numPr>
              <w:numId w:val="1"/>
            </w:numPr>
            <w:ind w:left="720" w:hanging="360"/>
          </w:pPr>
        </w:pPrChange>
      </w:pPr>
      <w:r>
        <w:rPr>
          <w:sz w:val="24"/>
          <w:szCs w:val="24"/>
        </w:rPr>
        <w:t>E, as cores trabalhadas nos textos e nas caixas.</w:t>
      </w:r>
      <w:commentRangeEnd w:id="50"/>
      <w:r w:rsidR="007328D5">
        <w:rPr>
          <w:rStyle w:val="Refdecomentrio"/>
        </w:rPr>
        <w:commentReference w:id="50"/>
      </w:r>
    </w:p>
    <w:p w14:paraId="0000001C" w14:textId="77777777" w:rsidR="00490AE9" w:rsidRDefault="00490AE9" w:rsidP="007328D5">
      <w:pPr>
        <w:jc w:val="both"/>
        <w:rPr>
          <w:sz w:val="24"/>
          <w:szCs w:val="24"/>
        </w:rPr>
        <w:pPrChange w:id="56" w:author="Everton Coimbra de Araújo" w:date="2020-07-25T15:18:00Z">
          <w:pPr/>
        </w:pPrChange>
      </w:pPr>
    </w:p>
    <w:p w14:paraId="0000001D" w14:textId="77777777" w:rsidR="00490AE9" w:rsidRDefault="00C9605A" w:rsidP="007328D5">
      <w:pPr>
        <w:jc w:val="both"/>
        <w:rPr>
          <w:sz w:val="24"/>
          <w:szCs w:val="24"/>
        </w:rPr>
        <w:pPrChange w:id="57" w:author="Everton Coimbra de Araújo" w:date="2020-07-25T15:18:00Z">
          <w:pPr/>
        </w:pPrChange>
      </w:pPr>
      <w:commentRangeStart w:id="58"/>
      <w:r>
        <w:rPr>
          <w:sz w:val="24"/>
          <w:szCs w:val="24"/>
        </w:rPr>
        <w:t xml:space="preserve">Por último é interessante pensar nos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>, isto é, se vai ser em mapa ou mosaico de informações.</w:t>
      </w:r>
      <w:commentRangeEnd w:id="58"/>
      <w:r w:rsidR="007328D5">
        <w:rPr>
          <w:rStyle w:val="Refdecomentrio"/>
        </w:rPr>
        <w:commentReference w:id="58"/>
      </w:r>
    </w:p>
    <w:p w14:paraId="0000001E" w14:textId="77777777" w:rsidR="00490AE9" w:rsidRDefault="00490AE9">
      <w:pPr>
        <w:rPr>
          <w:sz w:val="24"/>
          <w:szCs w:val="24"/>
        </w:rPr>
      </w:pPr>
    </w:p>
    <w:p w14:paraId="0000001F" w14:textId="77777777" w:rsidR="00490AE9" w:rsidRDefault="00490AE9">
      <w:pPr>
        <w:rPr>
          <w:sz w:val="24"/>
          <w:szCs w:val="24"/>
        </w:rPr>
      </w:pPr>
    </w:p>
    <w:p w14:paraId="00000020" w14:textId="77777777" w:rsidR="00490AE9" w:rsidRDefault="00490AE9">
      <w:pPr>
        <w:rPr>
          <w:sz w:val="24"/>
          <w:szCs w:val="24"/>
        </w:rPr>
      </w:pPr>
    </w:p>
    <w:p w14:paraId="00000021" w14:textId="77777777" w:rsidR="00490AE9" w:rsidRDefault="00490AE9">
      <w:pPr>
        <w:rPr>
          <w:sz w:val="24"/>
          <w:szCs w:val="24"/>
        </w:rPr>
      </w:pPr>
    </w:p>
    <w:p w14:paraId="00000022" w14:textId="77777777" w:rsidR="00490AE9" w:rsidRDefault="00C960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3" w14:textId="77777777" w:rsidR="00490AE9" w:rsidRDefault="00490AE9">
      <w:pPr>
        <w:rPr>
          <w:sz w:val="24"/>
          <w:szCs w:val="24"/>
        </w:rPr>
      </w:pPr>
    </w:p>
    <w:p w14:paraId="00000024" w14:textId="1BD5844E" w:rsidR="00490AE9" w:rsidRDefault="00490AE9">
      <w:pPr>
        <w:ind w:left="720"/>
        <w:rPr>
          <w:ins w:id="59" w:author="Everton Coimbra de Araújo" w:date="2020-07-25T15:26:00Z"/>
          <w:sz w:val="24"/>
          <w:szCs w:val="24"/>
        </w:rPr>
      </w:pPr>
    </w:p>
    <w:p w14:paraId="694159E8" w14:textId="77777777" w:rsidR="00C9605A" w:rsidRDefault="00C9605A">
      <w:pPr>
        <w:ind w:left="720"/>
        <w:rPr>
          <w:sz w:val="24"/>
          <w:szCs w:val="24"/>
        </w:rPr>
      </w:pPr>
      <w:commentRangeStart w:id="60"/>
      <w:commentRangeEnd w:id="60"/>
      <w:ins w:id="61" w:author="Everton Coimbra de Araújo" w:date="2020-07-25T15:26:00Z">
        <w:r>
          <w:rPr>
            <w:rStyle w:val="Refdecomentrio"/>
          </w:rPr>
          <w:commentReference w:id="60"/>
        </w:r>
      </w:ins>
    </w:p>
    <w:sectPr w:rsidR="00C96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Everton Coimbra de Araújo" w:date="2020-07-25T15:20:00Z" w:initials="ECdA">
    <w:p w14:paraId="16BE6303" w14:textId="1318ACE8" w:rsidR="007328D5" w:rsidRDefault="007328D5">
      <w:pPr>
        <w:pStyle w:val="Textodecomentrio"/>
      </w:pPr>
      <w:r>
        <w:rPr>
          <w:rStyle w:val="Refdecomentrio"/>
        </w:rPr>
        <w:annotationRef/>
      </w:r>
      <w:r>
        <w:t>Começo do aplicativo.</w:t>
      </w:r>
    </w:p>
  </w:comment>
  <w:comment w:id="17" w:author="Everton Coimbra de Araújo" w:date="2020-07-25T15:20:00Z" w:initials="ECdA">
    <w:p w14:paraId="40EABC56" w14:textId="37AC1A49" w:rsidR="007328D5" w:rsidRDefault="007328D5">
      <w:pPr>
        <w:pStyle w:val="Textodecomentrio"/>
      </w:pPr>
      <w:r>
        <w:rPr>
          <w:rStyle w:val="Refdecomentrio"/>
        </w:rPr>
        <w:annotationRef/>
      </w:r>
      <w:r>
        <w:t>Nova etapa. Mas como colocaremos isso? Dúvida para o projeto.</w:t>
      </w:r>
    </w:p>
  </w:comment>
  <w:comment w:id="22" w:author="Everton Coimbra de Araújo" w:date="2020-07-25T15:21:00Z" w:initials="ECdA">
    <w:p w14:paraId="64782D61" w14:textId="65840AB8" w:rsidR="007328D5" w:rsidRDefault="007328D5">
      <w:pPr>
        <w:pStyle w:val="Textodecomentrio"/>
      </w:pPr>
      <w:r>
        <w:rPr>
          <w:rStyle w:val="Refdecomentrio"/>
        </w:rPr>
        <w:annotationRef/>
      </w:r>
      <w:r>
        <w:t>Vários idiomas</w:t>
      </w:r>
    </w:p>
  </w:comment>
  <w:comment w:id="23" w:author="Everton Coimbra de Araújo" w:date="2020-07-25T15:21:00Z" w:initials="ECdA">
    <w:p w14:paraId="159C259D" w14:textId="071AAF68" w:rsidR="007328D5" w:rsidRDefault="007328D5">
      <w:pPr>
        <w:pStyle w:val="Textodecomentrio"/>
      </w:pPr>
      <w:r>
        <w:rPr>
          <w:rStyle w:val="Refdecomentrio"/>
        </w:rPr>
        <w:annotationRef/>
      </w:r>
      <w:r>
        <w:t>Outra etapa. E podemos pensar em libras.</w:t>
      </w:r>
    </w:p>
  </w:comment>
  <w:comment w:id="26" w:author="Everton Coimbra de Araújo" w:date="2020-07-25T15:21:00Z" w:initials="ECdA">
    <w:p w14:paraId="584584B4" w14:textId="2AF2D4AB" w:rsidR="007328D5" w:rsidRDefault="007328D5">
      <w:pPr>
        <w:pStyle w:val="Textodecomentrio"/>
      </w:pPr>
      <w:r>
        <w:rPr>
          <w:rStyle w:val="Refdecomentrio"/>
        </w:rPr>
        <w:annotationRef/>
      </w:r>
      <w:r>
        <w:t>Outra etapa</w:t>
      </w:r>
    </w:p>
  </w:comment>
  <w:comment w:id="33" w:author="Everton Coimbra de Araújo" w:date="2020-07-25T15:22:00Z" w:initials="ECdA">
    <w:p w14:paraId="68B85A97" w14:textId="566049FE" w:rsidR="007328D5" w:rsidRDefault="007328D5">
      <w:pPr>
        <w:pStyle w:val="Textodecomentrio"/>
      </w:pPr>
      <w:r>
        <w:rPr>
          <w:rStyle w:val="Refdecomentrio"/>
        </w:rPr>
        <w:annotationRef/>
      </w:r>
      <w:r>
        <w:t>Podemos pensar em alguns joguinhos já na primeira etapa, como quiz</w:t>
      </w:r>
    </w:p>
  </w:comment>
  <w:comment w:id="36" w:author="Everton Coimbra de Araújo" w:date="2020-07-25T15:23:00Z" w:initials="ECdA">
    <w:p w14:paraId="025D157D" w14:textId="2FE8F5E5" w:rsidR="007328D5" w:rsidRDefault="007328D5">
      <w:pPr>
        <w:pStyle w:val="Textodecomentrio"/>
      </w:pPr>
      <w:r>
        <w:rPr>
          <w:rStyle w:val="Refdecomentrio"/>
        </w:rPr>
        <w:annotationRef/>
      </w:r>
      <w:r>
        <w:t>Anotar para a etapa de busca da identidade visual</w:t>
      </w:r>
    </w:p>
  </w:comment>
  <w:comment w:id="41" w:author="Everton Coimbra de Araújo" w:date="2020-07-25T15:24:00Z" w:initials="ECdA">
    <w:p w14:paraId="1C636CC5" w14:textId="046DDC28" w:rsidR="007328D5" w:rsidRDefault="007328D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Isso é um ponto importante para a identidade visual. Talvez seja interessante uma entrevista com a Profa. Larissa, tentando tirar dela o máximo de informações de como ela pretende atrair visitantes.</w:t>
      </w:r>
    </w:p>
  </w:comment>
  <w:comment w:id="50" w:author="Everton Coimbra de Araújo" w:date="2020-07-25T15:25:00Z" w:initials="ECdA">
    <w:p w14:paraId="255AB4A5" w14:textId="6618B494" w:rsidR="007328D5" w:rsidRDefault="007328D5">
      <w:pPr>
        <w:pStyle w:val="Textodecomentrio"/>
      </w:pPr>
      <w:r>
        <w:rPr>
          <w:rStyle w:val="Refdecomentrio"/>
        </w:rPr>
        <w:annotationRef/>
      </w:r>
      <w:r>
        <w:t>Isso ajudará também para a próxima etapa de nosso trabalho.</w:t>
      </w:r>
    </w:p>
  </w:comment>
  <w:comment w:id="58" w:author="Everton Coimbra de Araújo" w:date="2020-07-25T15:25:00Z" w:initials="ECdA">
    <w:p w14:paraId="5CD481C8" w14:textId="4B03E9E1" w:rsidR="007328D5" w:rsidRDefault="007328D5">
      <w:pPr>
        <w:pStyle w:val="Textodecomentrio"/>
      </w:pPr>
      <w:r>
        <w:rPr>
          <w:rStyle w:val="Refdecomentrio"/>
        </w:rPr>
        <w:annotationRef/>
      </w:r>
      <w:r>
        <w:t xml:space="preserve">A ideia de </w:t>
      </w:r>
      <w:proofErr w:type="spellStart"/>
      <w:r>
        <w:t>mockups</w:t>
      </w:r>
      <w:proofErr w:type="spellEnd"/>
      <w:r>
        <w:t xml:space="preserve"> é outra, mas você está no caminho certo. A ideia do mapa é fascinante. Tomara que consigamos alguém de artes para isso.</w:t>
      </w:r>
    </w:p>
  </w:comment>
  <w:comment w:id="60" w:author="Everton Coimbra de Araújo" w:date="2020-07-25T15:26:00Z" w:initials="ECdA">
    <w:p w14:paraId="0B23149E" w14:textId="2BE7CC76" w:rsidR="00C9605A" w:rsidRDefault="00C9605A">
      <w:pPr>
        <w:pStyle w:val="Textodecomentrio"/>
      </w:pPr>
      <w:r>
        <w:rPr>
          <w:rStyle w:val="Refdecomentrio"/>
        </w:rPr>
        <w:annotationRef/>
      </w:r>
      <w:r>
        <w:t>Precisaremos pedir para a Larissa exemplos de como as informações são.</w:t>
      </w:r>
      <w:bookmarkStart w:id="62" w:name="_GoBack"/>
      <w:bookmarkEnd w:id="6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BE6303" w15:done="0"/>
  <w15:commentEx w15:paraId="40EABC56" w15:done="0"/>
  <w15:commentEx w15:paraId="64782D61" w15:done="0"/>
  <w15:commentEx w15:paraId="159C259D" w15:done="0"/>
  <w15:commentEx w15:paraId="584584B4" w15:done="0"/>
  <w15:commentEx w15:paraId="68B85A97" w15:done="0"/>
  <w15:commentEx w15:paraId="025D157D" w15:done="0"/>
  <w15:commentEx w15:paraId="1C636CC5" w15:done="0"/>
  <w15:commentEx w15:paraId="255AB4A5" w15:done="0"/>
  <w15:commentEx w15:paraId="5CD481C8" w15:done="0"/>
  <w15:commentEx w15:paraId="0B2314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6CC2C" w16cex:dateUtc="2020-07-25T18:20:00Z"/>
  <w16cex:commentExtensible w16cex:durableId="22C6CC40" w16cex:dateUtc="2020-07-25T18:20:00Z"/>
  <w16cex:commentExtensible w16cex:durableId="22C6CC72" w16cex:dateUtc="2020-07-25T18:21:00Z"/>
  <w16cex:commentExtensible w16cex:durableId="22C6CC7B" w16cex:dateUtc="2020-07-25T18:21:00Z"/>
  <w16cex:commentExtensible w16cex:durableId="22C6CC96" w16cex:dateUtc="2020-07-25T18:21:00Z"/>
  <w16cex:commentExtensible w16cex:durableId="22C6CCBE" w16cex:dateUtc="2020-07-25T18:22:00Z"/>
  <w16cex:commentExtensible w16cex:durableId="22C6CCF4" w16cex:dateUtc="2020-07-25T18:23:00Z"/>
  <w16cex:commentExtensible w16cex:durableId="22C6CD15" w16cex:dateUtc="2020-07-25T18:24:00Z"/>
  <w16cex:commentExtensible w16cex:durableId="22C6CD6B" w16cex:dateUtc="2020-07-25T18:25:00Z"/>
  <w16cex:commentExtensible w16cex:durableId="22C6CD7E" w16cex:dateUtc="2020-07-25T18:25:00Z"/>
  <w16cex:commentExtensible w16cex:durableId="22C6CDB9" w16cex:dateUtc="2020-07-25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BE6303" w16cid:durableId="22C6CC2C"/>
  <w16cid:commentId w16cid:paraId="40EABC56" w16cid:durableId="22C6CC40"/>
  <w16cid:commentId w16cid:paraId="64782D61" w16cid:durableId="22C6CC72"/>
  <w16cid:commentId w16cid:paraId="159C259D" w16cid:durableId="22C6CC7B"/>
  <w16cid:commentId w16cid:paraId="584584B4" w16cid:durableId="22C6CC96"/>
  <w16cid:commentId w16cid:paraId="68B85A97" w16cid:durableId="22C6CCBE"/>
  <w16cid:commentId w16cid:paraId="025D157D" w16cid:durableId="22C6CCF4"/>
  <w16cid:commentId w16cid:paraId="1C636CC5" w16cid:durableId="22C6CD15"/>
  <w16cid:commentId w16cid:paraId="255AB4A5" w16cid:durableId="22C6CD6B"/>
  <w16cid:commentId w16cid:paraId="5CD481C8" w16cid:durableId="22C6CD7E"/>
  <w16cid:commentId w16cid:paraId="0B23149E" w16cid:durableId="22C6CD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F495D"/>
    <w:multiLevelType w:val="multilevel"/>
    <w:tmpl w:val="8F808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F02825"/>
    <w:multiLevelType w:val="multilevel"/>
    <w:tmpl w:val="75606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erton Coimbra de Araújo">
    <w15:presenceInfo w15:providerId="Windows Live" w15:userId="a1a4857ca2e3b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E9"/>
    <w:rsid w:val="0008761B"/>
    <w:rsid w:val="00490AE9"/>
    <w:rsid w:val="007328D5"/>
    <w:rsid w:val="00C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2108"/>
  <w15:docId w15:val="{02EB0D78-35F2-4518-9462-B5EE9006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28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8D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328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28D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28D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28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2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Coimbra de Araújo</dc:creator>
  <cp:lastModifiedBy>Everton Coimbra de Araújo</cp:lastModifiedBy>
  <cp:revision>4</cp:revision>
  <dcterms:created xsi:type="dcterms:W3CDTF">2020-07-25T18:17:00Z</dcterms:created>
  <dcterms:modified xsi:type="dcterms:W3CDTF">2020-07-25T18:27:00Z</dcterms:modified>
</cp:coreProperties>
</file>